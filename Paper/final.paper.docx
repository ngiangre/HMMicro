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AC3067" w14:textId="77777777" w:rsidR="00935C57" w:rsidRDefault="00935C57">
      <w:pPr>
        <w:pStyle w:val="AbstractHead"/>
        <w:spacing w:line="14" w:lineRule="exact"/>
      </w:pPr>
    </w:p>
    <w:tbl>
      <w:tblPr>
        <w:tblStyle w:val="TableGrid"/>
        <w:tblW w:w="0" w:type="auto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8320"/>
      </w:tblGrid>
      <w:tr w:rsidR="00CC64E3" w14:paraId="2DFEA32B" w14:textId="77777777" w:rsidTr="00F137B5">
        <w:tc>
          <w:tcPr>
            <w:tcW w:w="8320" w:type="dxa"/>
          </w:tcPr>
          <w:p w14:paraId="15C98D80" w14:textId="1C55CE5D" w:rsidR="00CC64E3" w:rsidRPr="00F362A7" w:rsidRDefault="00A57668" w:rsidP="00435193">
            <w:pPr>
              <w:pStyle w:val="Subtitle"/>
            </w:pPr>
            <w:r>
              <w:t>Co</w:t>
            </w:r>
            <w:r w:rsidR="00AC5FDF">
              <w:t>mputational Genomics</w:t>
            </w:r>
          </w:p>
          <w:p w14:paraId="7046362C" w14:textId="102488DA" w:rsidR="00CC64E3" w:rsidRPr="00F362A7" w:rsidRDefault="000F786B" w:rsidP="00435193">
            <w:pPr>
              <w:pStyle w:val="Title"/>
            </w:pPr>
            <w:proofErr w:type="spellStart"/>
            <w:r>
              <w:t>HMMicro</w:t>
            </w:r>
            <w:proofErr w:type="spellEnd"/>
            <w:r w:rsidR="00A57668">
              <w:t>: predicting miRNA targets from ep</w:t>
            </w:r>
            <w:r w:rsidR="00A57668">
              <w:t>i</w:t>
            </w:r>
            <w:r w:rsidR="00A57668">
              <w:t>genetic data</w:t>
            </w:r>
          </w:p>
          <w:p w14:paraId="50992B8C" w14:textId="51F15C2E" w:rsidR="00CC64E3" w:rsidRPr="00F362A7" w:rsidRDefault="000F786B" w:rsidP="00513FFC">
            <w:pPr>
              <w:pStyle w:val="Author-Group"/>
            </w:pPr>
            <w:r>
              <w:t>Wu, Felix</w:t>
            </w:r>
            <w:r w:rsidR="00CC64E3" w:rsidRPr="00F362A7">
              <w:rPr>
                <w:rFonts w:ascii="Times New Roman" w:hAnsi="Times New Roman"/>
                <w:vertAlign w:val="superscript"/>
              </w:rPr>
              <w:t>*</w:t>
            </w:r>
            <w:proofErr w:type="gramStart"/>
            <w:r>
              <w:rPr>
                <w:rFonts w:ascii="Times New Roman" w:hAnsi="Times New Roman"/>
                <w:vertAlign w:val="superscript"/>
              </w:rPr>
              <w:t>,1</w:t>
            </w:r>
            <w:proofErr w:type="gramEnd"/>
            <w:r>
              <w:t xml:space="preserve"> and Nick </w:t>
            </w:r>
            <w:proofErr w:type="spellStart"/>
            <w:r>
              <w:t>Giangreco</w:t>
            </w:r>
            <w:proofErr w:type="spellEnd"/>
            <w:r w:rsidRPr="00F362A7">
              <w:rPr>
                <w:rFonts w:ascii="Times New Roman" w:hAnsi="Times New Roman"/>
                <w:vertAlign w:val="superscript"/>
              </w:rPr>
              <w:t>*</w:t>
            </w:r>
            <w:r>
              <w:rPr>
                <w:rFonts w:ascii="Times New Roman" w:hAnsi="Times New Roman"/>
                <w:vertAlign w:val="superscript"/>
              </w:rPr>
              <w:t>,1</w:t>
            </w:r>
          </w:p>
          <w:p w14:paraId="1F28738D" w14:textId="4E24C8F5" w:rsidR="00CC64E3" w:rsidRPr="00D65C51" w:rsidRDefault="00CC64E3" w:rsidP="00513FFC">
            <w:pPr>
              <w:pStyle w:val="Author-Affiliation"/>
            </w:pPr>
            <w:r w:rsidRPr="00D65C51">
              <w:rPr>
                <w:vertAlign w:val="superscript"/>
              </w:rPr>
              <w:t>1</w:t>
            </w:r>
            <w:r w:rsidRPr="00D65C51">
              <w:t xml:space="preserve">Department of </w:t>
            </w:r>
            <w:r w:rsidR="000F786B">
              <w:t>Systems Biology</w:t>
            </w:r>
            <w:r w:rsidRPr="00D65C51">
              <w:t xml:space="preserve">, </w:t>
            </w:r>
            <w:r w:rsidR="006C5773">
              <w:t>Columbia University, New York, NY, USA</w:t>
            </w:r>
          </w:p>
          <w:p w14:paraId="464BB5C4" w14:textId="4846A93F" w:rsidR="00CC64E3" w:rsidRDefault="00CC64E3" w:rsidP="005E0569">
            <w:pPr>
              <w:pStyle w:val="corrs-au"/>
            </w:pPr>
            <w:r w:rsidRPr="00D65C51">
              <w:t>*To whom correspondence should be addressed.</w:t>
            </w:r>
            <w:r>
              <w:t xml:space="preserve"> </w:t>
            </w:r>
          </w:p>
          <w:p w14:paraId="6188F9F7" w14:textId="77777777" w:rsidR="00CC64E3" w:rsidRPr="00C4341F" w:rsidRDefault="00CC64E3" w:rsidP="00A5432A">
            <w:pPr>
              <w:pStyle w:val="Abstract-Head"/>
            </w:pPr>
            <w:r w:rsidRPr="00C4341F">
              <w:t>Abstract</w:t>
            </w:r>
          </w:p>
          <w:p w14:paraId="5EEA69CC" w14:textId="6EC9BB79" w:rsidR="00CC64E3" w:rsidRPr="002454D4" w:rsidRDefault="00CC64E3" w:rsidP="00A5432A">
            <w:pPr>
              <w:pStyle w:val="Abstract-Text"/>
            </w:pPr>
            <w:r w:rsidRPr="00DA7E18">
              <w:rPr>
                <w:b/>
                <w:bCs/>
              </w:rPr>
              <w:t>Motivation:</w:t>
            </w:r>
            <w:r w:rsidRPr="00DA7E18">
              <w:t xml:space="preserve"> </w:t>
            </w:r>
            <w:r w:rsidR="002454D4">
              <w:t>Multiple gene regulatory layers give rise to complex phenotypes, which include redu</w:t>
            </w:r>
            <w:r w:rsidR="002454D4">
              <w:t>n</w:t>
            </w:r>
            <w:r w:rsidR="002454D4">
              <w:t>dant patterns to maintain homeostasis and other functions.</w:t>
            </w:r>
            <w:r w:rsidR="009B348E">
              <w:t xml:space="preserve"> Micro RNAs (</w:t>
            </w:r>
            <w:r w:rsidR="002454D4">
              <w:t>miRNA</w:t>
            </w:r>
            <w:r w:rsidR="009B348E">
              <w:t>) play an important regulatory role</w:t>
            </w:r>
            <w:r w:rsidR="002454D4">
              <w:t xml:space="preserve"> at the post-transcriptional level</w:t>
            </w:r>
            <w:r w:rsidR="009B348E">
              <w:t xml:space="preserve"> by binding longer messenger RNA (mRNA) transcripts</w:t>
            </w:r>
            <w:r w:rsidR="005E0569">
              <w:t xml:space="preserve"> and</w:t>
            </w:r>
            <w:r w:rsidR="009B348E">
              <w:t xml:space="preserve"> targe</w:t>
            </w:r>
            <w:r w:rsidR="009B348E">
              <w:t>t</w:t>
            </w:r>
            <w:r w:rsidR="009B348E">
              <w:t>ing them for degradation.</w:t>
            </w:r>
            <w:r w:rsidR="00947F84">
              <w:t xml:space="preserve"> Th</w:t>
            </w:r>
            <w:r w:rsidR="000D0D74">
              <w:t>ese binding sites are</w:t>
            </w:r>
            <w:r w:rsidR="002454D4">
              <w:t xml:space="preserve"> difficult to obtain </w:t>
            </w:r>
            <w:r w:rsidR="000D0D74">
              <w:t xml:space="preserve">on a global scale </w:t>
            </w:r>
            <w:r w:rsidR="002454D4">
              <w:t xml:space="preserve">for any given condition </w:t>
            </w:r>
            <w:r w:rsidR="000D0D74">
              <w:t xml:space="preserve">or </w:t>
            </w:r>
            <w:r w:rsidR="002454D4">
              <w:t>treatment</w:t>
            </w:r>
            <w:r w:rsidR="000D0D74">
              <w:t>. Computational methods</w:t>
            </w:r>
            <w:r w:rsidR="00D8726D">
              <w:t xml:space="preserve"> provide an effective alternative </w:t>
            </w:r>
            <w:r w:rsidR="000D0D74">
              <w:t xml:space="preserve">for identifying </w:t>
            </w:r>
            <w:proofErr w:type="gramStart"/>
            <w:r w:rsidR="00D8726D">
              <w:t>miRNA binding</w:t>
            </w:r>
            <w:proofErr w:type="gramEnd"/>
            <w:r w:rsidR="00D8726D">
              <w:t xml:space="preserve"> sites across the genome</w:t>
            </w:r>
            <w:r w:rsidR="002454D4">
              <w:t xml:space="preserve">. </w:t>
            </w:r>
          </w:p>
          <w:p w14:paraId="61E9949E" w14:textId="26BCE5EE" w:rsidR="00CC64E3" w:rsidRDefault="00CC64E3" w:rsidP="00A5432A">
            <w:pPr>
              <w:pStyle w:val="Abstract-Text"/>
            </w:pPr>
            <w:r w:rsidRPr="00DA7E18">
              <w:rPr>
                <w:b/>
              </w:rPr>
              <w:t>Results:</w:t>
            </w:r>
            <w:r w:rsidRPr="00DA7E18">
              <w:t xml:space="preserve"> </w:t>
            </w:r>
            <w:r w:rsidR="002454D4">
              <w:t>We developed a Hidden Markov Model (HMM) for predicting miRNA binding sites in HEK293 cells using epig</w:t>
            </w:r>
            <w:r w:rsidR="002454D4">
              <w:t>e</w:t>
            </w:r>
            <w:r w:rsidR="002454D4">
              <w:t xml:space="preserve">netic information provided by ENCODE. </w:t>
            </w:r>
            <w:r w:rsidR="004F494E">
              <w:t>The HMM predicted miRNA binding sites with high sensitivity and showed a</w:t>
            </w:r>
            <w:r w:rsidR="002454D4">
              <w:t xml:space="preserve"> low error rate </w:t>
            </w:r>
            <w:r w:rsidR="004F494E">
              <w:t>across the cross-validation scheme.</w:t>
            </w:r>
            <w:r w:rsidR="007A4570">
              <w:t xml:space="preserve"> Our results ind</w:t>
            </w:r>
            <w:r w:rsidR="007A4570">
              <w:t>i</w:t>
            </w:r>
            <w:r w:rsidR="007A4570">
              <w:t xml:space="preserve">cate </w:t>
            </w:r>
            <w:r w:rsidR="002454D4">
              <w:t xml:space="preserve">that leveraging known epigenetic information of a cell can </w:t>
            </w:r>
            <w:r w:rsidR="002700E0">
              <w:t>potentially aid</w:t>
            </w:r>
            <w:r w:rsidR="002454D4">
              <w:t xml:space="preserve"> in predicting </w:t>
            </w:r>
            <w:r w:rsidR="002700E0">
              <w:t>novel connections within post-transcriptional</w:t>
            </w:r>
            <w:r w:rsidR="00565BE4">
              <w:t xml:space="preserve"> </w:t>
            </w:r>
            <w:r w:rsidR="002454D4">
              <w:t xml:space="preserve">regulatory layers. </w:t>
            </w:r>
          </w:p>
          <w:p w14:paraId="58F7659C" w14:textId="14A9B3BB" w:rsidR="003A4127" w:rsidRDefault="003A4127" w:rsidP="00A5432A">
            <w:pPr>
              <w:pStyle w:val="Abstract-Text"/>
              <w:rPr>
                <w:rFonts w:ascii="AdvPS2AA1" w:hAnsi="AdvPS2AA1" w:cs="AdvPS2AA1"/>
                <w:lang w:val="en-GB" w:eastAsia="en-IN"/>
              </w:rPr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Availability: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r w:rsidR="002454D4" w:rsidRPr="002454D4">
              <w:t>https://github.com/ngiangre/HMMicro</w:t>
            </w:r>
          </w:p>
          <w:p w14:paraId="36DF4248" w14:textId="59B09CD7" w:rsidR="003A4127" w:rsidRDefault="003A4127" w:rsidP="004F494E">
            <w:pPr>
              <w:pStyle w:val="Abstract-Text"/>
              <w:rPr>
                <w:sz w:val="28"/>
                <w:szCs w:val="28"/>
              </w:rPr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Contact: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r w:rsidR="00A91331">
              <w:rPr>
                <w:lang w:val="en-GB" w:eastAsia="en-IN"/>
              </w:rPr>
              <w:t>flw2113</w:t>
            </w:r>
            <w:r w:rsidR="002454D4">
              <w:rPr>
                <w:lang w:val="en-GB" w:eastAsia="en-IN"/>
              </w:rPr>
              <w:t>@cumc.columbia.edu</w:t>
            </w:r>
            <w:r w:rsidR="00A91331">
              <w:rPr>
                <w:lang w:val="en-GB" w:eastAsia="en-IN"/>
              </w:rPr>
              <w:t xml:space="preserve">, </w:t>
            </w:r>
            <w:r w:rsidR="00A91331" w:rsidRPr="00A91331">
              <w:rPr>
                <w:lang w:val="en-GB" w:eastAsia="en-IN"/>
              </w:rPr>
              <w:t>npg2108@cumc.columbia.edu</w:t>
            </w:r>
          </w:p>
        </w:tc>
      </w:tr>
    </w:tbl>
    <w:p w14:paraId="1CC66863" w14:textId="77777777" w:rsidR="002C783E" w:rsidRDefault="002C783E">
      <w:pPr>
        <w:pStyle w:val="AbstractHead"/>
        <w:spacing w:line="14" w:lineRule="exact"/>
      </w:pPr>
    </w:p>
    <w:p w14:paraId="029F678C" w14:textId="77777777" w:rsidR="00400C63" w:rsidRDefault="00400C63">
      <w:pPr>
        <w:pStyle w:val="AbstractHead"/>
        <w:spacing w:line="14" w:lineRule="exact"/>
      </w:pPr>
    </w:p>
    <w:p w14:paraId="38542793" w14:textId="77777777" w:rsidR="0019362B" w:rsidRDefault="0019362B" w:rsidP="001A0125">
      <w:pPr>
        <w:pStyle w:val="Heading1"/>
        <w:sectPr w:rsidR="0019362B" w:rsidSect="0019362B">
          <w:headerReference w:type="even" r:id="rId9"/>
          <w:headerReference w:type="default" r:id="rId10"/>
          <w:pgSz w:w="12240" w:h="15826" w:code="1"/>
          <w:pgMar w:top="1267" w:right="1382" w:bottom="1267" w:left="1094" w:header="706" w:footer="835" w:gutter="0"/>
          <w:cols w:space="360"/>
          <w:titlePg/>
          <w:docGrid w:linePitch="360"/>
        </w:sectPr>
      </w:pPr>
    </w:p>
    <w:p w14:paraId="0F7EF159" w14:textId="77777777" w:rsidR="00D83B8A" w:rsidRPr="00F4766C" w:rsidRDefault="00952599" w:rsidP="001A0125">
      <w:pPr>
        <w:pStyle w:val="Heading1"/>
      </w:pPr>
      <w:r w:rsidRPr="00F4766C">
        <w:lastRenderedPageBreak/>
        <w:t xml:space="preserve">Introduction </w:t>
      </w:r>
    </w:p>
    <w:p w14:paraId="2816C306" w14:textId="13BF79C9" w:rsidR="00C62A92" w:rsidRDefault="00172F85" w:rsidP="004E0596">
      <w:pPr>
        <w:pStyle w:val="para1"/>
      </w:pPr>
      <w:r>
        <w:t xml:space="preserve">Knowledge of the processes that give rise to </w:t>
      </w:r>
      <w:r w:rsidR="002454D4">
        <w:t>cellular phenotype</w:t>
      </w:r>
      <w:r>
        <w:t xml:space="preserve"> is a common and critical step in understanding specific biological phenom</w:t>
      </w:r>
      <w:r>
        <w:t>e</w:t>
      </w:r>
      <w:r>
        <w:t>na such as developmental states, homeostasis, and disease.</w:t>
      </w:r>
      <w:r w:rsidR="002454D4">
        <w:t xml:space="preserve"> The phen</w:t>
      </w:r>
      <w:r w:rsidR="002454D4">
        <w:t>o</w:t>
      </w:r>
      <w:r w:rsidR="002454D4">
        <w:t>type of a cell is a product of the reactions and relationships between many molecular</w:t>
      </w:r>
      <w:r>
        <w:t xml:space="preserve"> regulatory</w:t>
      </w:r>
      <w:r w:rsidR="002454D4">
        <w:t xml:space="preserve"> layers</w:t>
      </w:r>
      <w:r w:rsidR="002F49AD">
        <w:t xml:space="preserve">, </w:t>
      </w:r>
      <w:r w:rsidR="001B13F0">
        <w:t>ranging from</w:t>
      </w:r>
      <w:r w:rsidR="002F49AD">
        <w:t xml:space="preserve"> transcription factor binding</w:t>
      </w:r>
      <w:r w:rsidR="00E53AE3">
        <w:t xml:space="preserve"> to </w:t>
      </w:r>
      <w:r w:rsidR="002F49AD">
        <w:t>chromatin confirmation</w:t>
      </w:r>
      <w:r w:rsidR="002454D4">
        <w:t xml:space="preserve">. Each layer provides a regulatory logic, </w:t>
      </w:r>
      <w:r w:rsidR="00340798">
        <w:t xml:space="preserve">allowing the cell to </w:t>
      </w:r>
      <w:r w:rsidR="00E53AE3">
        <w:t>integrate</w:t>
      </w:r>
      <w:r w:rsidR="002454D4">
        <w:t xml:space="preserve"> </w:t>
      </w:r>
      <w:r w:rsidR="00E53AE3">
        <w:t>intracellular</w:t>
      </w:r>
      <w:r w:rsidR="00E84CE7">
        <w:t xml:space="preserve"> cues,</w:t>
      </w:r>
      <w:r w:rsidR="00E53AE3">
        <w:t xml:space="preserve"> </w:t>
      </w:r>
      <w:r w:rsidR="002454D4">
        <w:t>environment</w:t>
      </w:r>
      <w:r w:rsidR="00E53AE3">
        <w:t>al signals</w:t>
      </w:r>
      <w:r w:rsidR="00E84CE7">
        <w:t xml:space="preserve">, and </w:t>
      </w:r>
      <w:r w:rsidR="00F91192">
        <w:t>DNA</w:t>
      </w:r>
      <w:r w:rsidR="00340798">
        <w:t xml:space="preserve">-encoded information </w:t>
      </w:r>
      <w:r w:rsidR="00E84CE7">
        <w:t>to achieve a specific state or activity</w:t>
      </w:r>
      <w:r w:rsidR="002454D4">
        <w:t>.</w:t>
      </w:r>
    </w:p>
    <w:p w14:paraId="0394E91B" w14:textId="32473EFA" w:rsidR="00D83B8A" w:rsidRDefault="00C62A92" w:rsidP="004E0596">
      <w:pPr>
        <w:pStyle w:val="para1"/>
      </w:pPr>
      <w:r>
        <w:t>Micro</w:t>
      </w:r>
      <w:r w:rsidR="00175D89">
        <w:t xml:space="preserve"> </w:t>
      </w:r>
      <w:r>
        <w:t>RNAs</w:t>
      </w:r>
      <w:r w:rsidR="00175D89">
        <w:t xml:space="preserve"> (miRNAs)</w:t>
      </w:r>
      <w:r w:rsidR="00EB0047">
        <w:t xml:space="preserve"> – short approximately 22 </w:t>
      </w:r>
      <w:proofErr w:type="spellStart"/>
      <w:r w:rsidR="00EB0047">
        <w:t>nt</w:t>
      </w:r>
      <w:proofErr w:type="spellEnd"/>
      <w:r w:rsidR="00EB0047">
        <w:t>-single-stranded RNA molecules –</w:t>
      </w:r>
      <w:r>
        <w:t xml:space="preserve"> </w:t>
      </w:r>
      <w:r w:rsidR="00175D89">
        <w:t xml:space="preserve">comprise </w:t>
      </w:r>
      <w:r>
        <w:t xml:space="preserve">one such </w:t>
      </w:r>
      <w:r w:rsidR="00EB0047">
        <w:t>layer and are involved specifically in post-transcriptional regulation. Canonically, miRNAs target messe</w:t>
      </w:r>
      <w:r w:rsidR="00EB0047">
        <w:t>n</w:t>
      </w:r>
      <w:r w:rsidR="00EB0047">
        <w:t>ger RNA (mRNA) transcripts for deg</w:t>
      </w:r>
      <w:r w:rsidR="005637B6">
        <w:t>radation by primarily binding to their 3'-</w:t>
      </w:r>
      <w:r w:rsidR="00EB0047">
        <w:t>untranslated regions (</w:t>
      </w:r>
      <w:r w:rsidR="005637B6">
        <w:t>3'-</w:t>
      </w:r>
      <w:r w:rsidR="00EB0047">
        <w:t>UTRs)</w:t>
      </w:r>
      <w:r w:rsidR="005637B6">
        <w:t>, though evidence exists of bin</w:t>
      </w:r>
      <w:r w:rsidR="005637B6">
        <w:t>d</w:t>
      </w:r>
      <w:r w:rsidR="005637B6">
        <w:t>ing across the transcript body.</w:t>
      </w:r>
      <w:r w:rsidR="00D35116">
        <w:t xml:space="preserve"> These binding sites can be difficult to experimentally identify, although methods do exist (</w:t>
      </w:r>
      <w:r w:rsidR="002471C9">
        <w:t>Darnell 2010</w:t>
      </w:r>
      <w:r w:rsidR="00D35116">
        <w:t>).</w:t>
      </w:r>
    </w:p>
    <w:p w14:paraId="5CAD4B9D" w14:textId="6087A095" w:rsidR="002F49AD" w:rsidRDefault="00504D51" w:rsidP="00CE4DF4">
      <w:pPr>
        <w:pStyle w:val="para1"/>
      </w:pPr>
      <w:r>
        <w:t>With the advent of next generation sequencing and the popularity of high throughput experimentation, genome-wide assays of many regulat</w:t>
      </w:r>
      <w:r>
        <w:t>o</w:t>
      </w:r>
      <w:r>
        <w:t>ry layers such as histone modifications and transcriptome binding motifs have been made in a wide variety of cellular types and contexts (ENCODE</w:t>
      </w:r>
      <w:r w:rsidR="00FF361B">
        <w:t>,</w:t>
      </w:r>
      <w:r>
        <w:t xml:space="preserve"> </w:t>
      </w:r>
      <w:r w:rsidR="002471C9">
        <w:t>2012</w:t>
      </w:r>
      <w:r>
        <w:t xml:space="preserve">). </w:t>
      </w:r>
      <w:r w:rsidR="00CE4DF4">
        <w:t>We hypothesized that a latent</w:t>
      </w:r>
      <w:r w:rsidR="00F66DE5">
        <w:t xml:space="preserve"> </w:t>
      </w:r>
      <w:r w:rsidR="002454D4">
        <w:t xml:space="preserve">redundancy between the </w:t>
      </w:r>
      <w:r w:rsidR="009A529D">
        <w:t xml:space="preserve">regulatory </w:t>
      </w:r>
      <w:r w:rsidR="002454D4">
        <w:t xml:space="preserve">layers of </w:t>
      </w:r>
      <w:r w:rsidR="009A529D">
        <w:t>the eukaryotic</w:t>
      </w:r>
      <w:r w:rsidR="002454D4">
        <w:t xml:space="preserve"> cell</w:t>
      </w:r>
      <w:r w:rsidR="00A36004">
        <w:t xml:space="preserve"> would </w:t>
      </w:r>
      <w:r w:rsidR="00CE4DF4">
        <w:t>allow us</w:t>
      </w:r>
      <w:r w:rsidR="00D35116">
        <w:t xml:space="preserve"> to </w:t>
      </w:r>
      <w:r w:rsidR="001614E1">
        <w:t xml:space="preserve">predict </w:t>
      </w:r>
      <w:proofErr w:type="gramStart"/>
      <w:r w:rsidR="001614E1">
        <w:t>miRNA binding</w:t>
      </w:r>
      <w:proofErr w:type="gramEnd"/>
      <w:r w:rsidR="004009B2">
        <w:t xml:space="preserve"> </w:t>
      </w:r>
      <w:r w:rsidR="00B35C18">
        <w:t>sites</w:t>
      </w:r>
      <w:r w:rsidR="00CE4DF4">
        <w:t xml:space="preserve"> using this </w:t>
      </w:r>
      <w:r w:rsidR="00B35C18">
        <w:t>corpus</w:t>
      </w:r>
      <w:r w:rsidR="00A36004">
        <w:t xml:space="preserve"> </w:t>
      </w:r>
      <w:r w:rsidR="00C62A92">
        <w:t xml:space="preserve">of existing </w:t>
      </w:r>
      <w:r w:rsidR="00CE4DF4">
        <w:t xml:space="preserve">regulatory </w:t>
      </w:r>
      <w:r w:rsidR="00C62A92">
        <w:t>data</w:t>
      </w:r>
      <w:r w:rsidR="00A84066">
        <w:t>.</w:t>
      </w:r>
    </w:p>
    <w:p w14:paraId="3832962F" w14:textId="2D6B286A" w:rsidR="002F49AD" w:rsidRPr="002F49AD" w:rsidRDefault="002F49AD" w:rsidP="004E0596">
      <w:pPr>
        <w:pStyle w:val="para1"/>
      </w:pPr>
      <w:r>
        <w:t>We present a</w:t>
      </w:r>
      <w:r w:rsidR="00A84066">
        <w:t xml:space="preserve"> hidden Markov Model</w:t>
      </w:r>
      <w:r>
        <w:t xml:space="preserve"> </w:t>
      </w:r>
      <w:r w:rsidR="00A84066">
        <w:t>(</w:t>
      </w:r>
      <w:r>
        <w:t>HMM</w:t>
      </w:r>
      <w:r w:rsidR="00A84066">
        <w:t>)</w:t>
      </w:r>
      <w:r>
        <w:t xml:space="preserve"> for prediction of miRNA binding sites</w:t>
      </w:r>
      <w:r w:rsidR="00A36004">
        <w:t>. Focusing on the</w:t>
      </w:r>
      <w:r>
        <w:t xml:space="preserve"> HEK293 cell line</w:t>
      </w:r>
      <w:r w:rsidR="00A36004">
        <w:t>, w</w:t>
      </w:r>
      <w:r>
        <w:t>e train</w:t>
      </w:r>
      <w:r w:rsidR="00A36004">
        <w:t>ed</w:t>
      </w:r>
      <w:r>
        <w:t xml:space="preserve"> our model using various epigenetic experiments assayed through the ENCODE </w:t>
      </w:r>
      <w:r>
        <w:lastRenderedPageBreak/>
        <w:t>consortium, and test</w:t>
      </w:r>
      <w:r w:rsidR="00A36004">
        <w:t>ed</w:t>
      </w:r>
      <w:r>
        <w:t xml:space="preserve"> our model using experimentally validated miRNA binding sites for this model system. We </w:t>
      </w:r>
      <w:r w:rsidR="004F494E">
        <w:t>show</w:t>
      </w:r>
      <w:r>
        <w:t xml:space="preserve"> </w:t>
      </w:r>
      <w:r w:rsidR="004F494E">
        <w:t>our HMM presents a</w:t>
      </w:r>
      <w:r>
        <w:t xml:space="preserve"> low prediction err</w:t>
      </w:r>
      <w:r w:rsidR="003D3965">
        <w:t>or rate</w:t>
      </w:r>
      <w:r>
        <w:t xml:space="preserve"> and high prediction of known miRNA binding sites</w:t>
      </w:r>
      <w:bookmarkStart w:id="0" w:name="_GoBack"/>
      <w:bookmarkEnd w:id="0"/>
      <w:r>
        <w:t xml:space="preserve">. </w:t>
      </w:r>
      <w:proofErr w:type="gramStart"/>
      <w:r>
        <w:t>This method can be expanded upon</w:t>
      </w:r>
      <w:r w:rsidR="00EE00FB">
        <w:t xml:space="preserve"> by</w:t>
      </w:r>
      <w:r>
        <w:t xml:space="preserve"> leveraging</w:t>
      </w:r>
      <w:r w:rsidR="007F5719">
        <w:t xml:space="preserve"> </w:t>
      </w:r>
      <w:r w:rsidR="001A0D3A">
        <w:t>the</w:t>
      </w:r>
      <w:r w:rsidR="00EE00FB">
        <w:t xml:space="preserve"> full complement of</w:t>
      </w:r>
      <w:r>
        <w:t xml:space="preserve"> </w:t>
      </w:r>
      <w:r w:rsidR="001A0D3A">
        <w:t>regulatory annotations</w:t>
      </w:r>
      <w:r>
        <w:t xml:space="preserve"> </w:t>
      </w:r>
      <w:r w:rsidR="00953D5D">
        <w:t>associated with</w:t>
      </w:r>
      <w:r>
        <w:t xml:space="preserve"> a</w:t>
      </w:r>
      <w:r w:rsidR="00953D5D">
        <w:t xml:space="preserve"> particular</w:t>
      </w:r>
      <w:r>
        <w:t xml:space="preserve"> cellular phenotype</w:t>
      </w:r>
      <w:proofErr w:type="gramEnd"/>
      <w:r w:rsidR="00150E68">
        <w:t>.</w:t>
      </w:r>
    </w:p>
    <w:p w14:paraId="02BF6C75" w14:textId="04BCDD72" w:rsidR="00D83B8A" w:rsidRDefault="004E13A5" w:rsidP="001A0125">
      <w:pPr>
        <w:pStyle w:val="Heading1"/>
      </w:pPr>
      <w:r w:rsidRPr="001A0125">
        <w:t>Methods</w:t>
      </w:r>
    </w:p>
    <w:p w14:paraId="0CDE2608" w14:textId="00DB5872" w:rsidR="004A6DD3" w:rsidRDefault="002F49AD" w:rsidP="002471C9">
      <w:pPr>
        <w:pStyle w:val="para1"/>
      </w:pPr>
      <w:r>
        <w:t xml:space="preserve">We obtained </w:t>
      </w:r>
      <w:r w:rsidR="00987DB7">
        <w:t>HEK293 epigenetic signal</w:t>
      </w:r>
      <w:r w:rsidR="00C7690C">
        <w:t>s</w:t>
      </w:r>
      <w:r w:rsidR="00987DB7">
        <w:t xml:space="preserve"> </w:t>
      </w:r>
      <w:r w:rsidR="00A64A34">
        <w:t xml:space="preserve">at nucleotide resolution on chromosome 22 from ENCODE </w:t>
      </w:r>
      <w:r w:rsidR="00FF361B">
        <w:t>(</w:t>
      </w:r>
      <w:r w:rsidR="002471C9">
        <w:t>ENCODE</w:t>
      </w:r>
      <w:r w:rsidR="00FF361B">
        <w:t>,</w:t>
      </w:r>
      <w:r w:rsidR="002471C9">
        <w:t xml:space="preserve"> 2012</w:t>
      </w:r>
      <w:r w:rsidR="00FF361B">
        <w:t>)</w:t>
      </w:r>
      <w:r w:rsidR="00FF361B">
        <w:t xml:space="preserve">. </w:t>
      </w:r>
      <w:r w:rsidR="00A64A34">
        <w:t>We r</w:t>
      </w:r>
      <w:r w:rsidR="00A64A34">
        <w:t>e</w:t>
      </w:r>
      <w:r w:rsidR="00A64A34">
        <w:t>triev</w:t>
      </w:r>
      <w:r w:rsidR="00D62D0D">
        <w:t>ed</w:t>
      </w:r>
      <w:r w:rsidR="00A64A34">
        <w:t xml:space="preserve"> and process</w:t>
      </w:r>
      <w:r w:rsidR="00D62D0D">
        <w:t>ed</w:t>
      </w:r>
      <w:r w:rsidR="00A64A34">
        <w:t xml:space="preserve"> the raw data</w:t>
      </w:r>
      <w:r w:rsidR="00D62D0D">
        <w:t xml:space="preserve"> via remote server</w:t>
      </w:r>
      <w:r w:rsidR="00A64A34">
        <w:t xml:space="preserve"> using the R package </w:t>
      </w:r>
      <w:proofErr w:type="spellStart"/>
      <w:r w:rsidR="00A64A34">
        <w:rPr>
          <w:i/>
        </w:rPr>
        <w:t>DeepBl</w:t>
      </w:r>
      <w:r w:rsidR="00A64A34">
        <w:rPr>
          <w:i/>
        </w:rPr>
        <w:t>u</w:t>
      </w:r>
      <w:r w:rsidR="00A64A34">
        <w:rPr>
          <w:i/>
        </w:rPr>
        <w:t>eR</w:t>
      </w:r>
      <w:proofErr w:type="spellEnd"/>
      <w:r w:rsidR="00966AE9">
        <w:t xml:space="preserve"> (Albrecht, 2016)</w:t>
      </w:r>
      <w:r w:rsidR="00A64A34">
        <w:t xml:space="preserve">. </w:t>
      </w:r>
      <w:r w:rsidR="00CD228E">
        <w:t>We obtained normalized read signal (wi</w:t>
      </w:r>
      <w:r w:rsidR="00CD228E">
        <w:t>g</w:t>
      </w:r>
      <w:r w:rsidR="00CD228E">
        <w:t>gle file signal) for 8 experiments (</w:t>
      </w:r>
      <w:r w:rsidR="005409F0">
        <w:t>7</w:t>
      </w:r>
      <w:r w:rsidR="004F5E2D">
        <w:t xml:space="preserve"> </w:t>
      </w:r>
      <w:proofErr w:type="spellStart"/>
      <w:r w:rsidR="004F5E2D">
        <w:t>ChIP</w:t>
      </w:r>
      <w:proofErr w:type="spellEnd"/>
      <w:r w:rsidR="004F5E2D">
        <w:t>-Seq</w:t>
      </w:r>
      <w:r w:rsidR="00D74030">
        <w:t xml:space="preserve"> assays</w:t>
      </w:r>
      <w:r w:rsidR="004F5E2D">
        <w:t xml:space="preserve"> against KAP1, POL2RA, TCFL2, ZNF263, </w:t>
      </w:r>
      <w:r w:rsidR="005409F0">
        <w:t xml:space="preserve">CTFC, </w:t>
      </w:r>
      <w:r w:rsidR="00327091">
        <w:t>ELK4, and H3K4me3</w:t>
      </w:r>
      <w:r w:rsidR="00CD228E">
        <w:t xml:space="preserve">) at nucleotide resolution across chromosome 22. </w:t>
      </w:r>
      <w:r w:rsidR="00A64A34">
        <w:t xml:space="preserve">We also developed in-house </w:t>
      </w:r>
      <w:r w:rsidR="003C4FFA">
        <w:t xml:space="preserve">R </w:t>
      </w:r>
      <w:r w:rsidR="00A64A34">
        <w:t>scripts for quer</w:t>
      </w:r>
      <w:r w:rsidR="00A64A34">
        <w:t>y</w:t>
      </w:r>
      <w:r w:rsidR="00A64A34">
        <w:t>ing and perfor</w:t>
      </w:r>
      <w:r w:rsidR="00A64A34">
        <w:t>m</w:t>
      </w:r>
      <w:r w:rsidR="00A64A34">
        <w:t>ing additional processing.</w:t>
      </w:r>
    </w:p>
    <w:p w14:paraId="04B06819" w14:textId="00E99895" w:rsidR="00D83B8A" w:rsidRDefault="007B0C18" w:rsidP="002471C9">
      <w:pPr>
        <w:pStyle w:val="para1"/>
      </w:pPr>
      <w:r>
        <w:t xml:space="preserve">We </w:t>
      </w:r>
      <w:r w:rsidR="002471C9">
        <w:t xml:space="preserve">utilized </w:t>
      </w:r>
      <w:r>
        <w:t>a set of e</w:t>
      </w:r>
      <w:r w:rsidR="004A6DD3">
        <w:t>xperime</w:t>
      </w:r>
      <w:r w:rsidR="004A6DD3">
        <w:t>n</w:t>
      </w:r>
      <w:r w:rsidR="004A6DD3">
        <w:t>tally identified miRNA</w:t>
      </w:r>
      <w:r w:rsidR="00A64A34">
        <w:t xml:space="preserve"> </w:t>
      </w:r>
      <w:r w:rsidR="00B70F5A">
        <w:t>bin</w:t>
      </w:r>
      <w:r w:rsidR="00B70F5A">
        <w:t>d</w:t>
      </w:r>
      <w:r w:rsidR="00B70F5A">
        <w:t>ing sites from</w:t>
      </w:r>
      <w:r>
        <w:t xml:space="preserve"> </w:t>
      </w:r>
      <w:proofErr w:type="spellStart"/>
      <w:r>
        <w:t>arg</w:t>
      </w:r>
      <w:r>
        <w:t>o</w:t>
      </w:r>
      <w:r>
        <w:t>naute</w:t>
      </w:r>
      <w:proofErr w:type="spellEnd"/>
      <w:r>
        <w:t xml:space="preserve"> (AGO)</w:t>
      </w:r>
      <w:r w:rsidR="008C0D80">
        <w:t xml:space="preserve"> protein</w:t>
      </w:r>
      <w:r>
        <w:t xml:space="preserve"> PAR-CLIP data </w:t>
      </w:r>
      <w:r w:rsidR="00B70F5A">
        <w:t xml:space="preserve">by </w:t>
      </w:r>
      <w:proofErr w:type="spellStart"/>
      <w:r w:rsidR="00B70F5A">
        <w:t>Hafner</w:t>
      </w:r>
      <w:proofErr w:type="spellEnd"/>
      <w:r w:rsidR="00B70F5A">
        <w:t xml:space="preserve"> et al.</w:t>
      </w:r>
      <w:r w:rsidR="004929DD">
        <w:t xml:space="preserve"> (</w:t>
      </w:r>
      <w:proofErr w:type="spellStart"/>
      <w:r w:rsidR="004929DD">
        <w:t>Hafner</w:t>
      </w:r>
      <w:proofErr w:type="spellEnd"/>
      <w:r w:rsidR="004929DD">
        <w:t>, 2010).</w:t>
      </w:r>
      <w:r>
        <w:t xml:space="preserve"> Since miRNAs direct AGO binding, assaying its binding distrib</w:t>
      </w:r>
      <w:r>
        <w:t>u</w:t>
      </w:r>
      <w:r>
        <w:t>tion across transcripts using PAR-CLIP</w:t>
      </w:r>
      <w:r w:rsidR="00B70F5A">
        <w:t xml:space="preserve"> </w:t>
      </w:r>
      <w:r>
        <w:t xml:space="preserve">is a standard way of assaying </w:t>
      </w:r>
      <w:r w:rsidR="008C0D80">
        <w:t xml:space="preserve">for novel </w:t>
      </w:r>
      <w:r>
        <w:t xml:space="preserve">miRNA binding </w:t>
      </w:r>
      <w:r w:rsidR="008C0D80">
        <w:t>sites</w:t>
      </w:r>
      <w:r>
        <w:t>.</w:t>
      </w:r>
      <w:r w:rsidR="008C0D80">
        <w:t xml:space="preserve"> Since ENCODE epigenetic signal data </w:t>
      </w:r>
      <w:r w:rsidR="00137DF7">
        <w:t>uses</w:t>
      </w:r>
      <w:r w:rsidR="008C0D80">
        <w:t xml:space="preserve"> hg19 reference genome </w:t>
      </w:r>
      <w:r w:rsidR="00137DF7">
        <w:t xml:space="preserve">coordinates </w:t>
      </w:r>
      <w:r w:rsidR="008C0D80">
        <w:t xml:space="preserve">while the PAR-CLIP data was </w:t>
      </w:r>
      <w:r w:rsidR="00137DF7">
        <w:t>aligned to the hg18 reference genome</w:t>
      </w:r>
      <w:r w:rsidR="008C0D80">
        <w:t>, we lifted over the</w:t>
      </w:r>
      <w:r w:rsidR="00137DF7">
        <w:t xml:space="preserve"> set of miRNA binding sites </w:t>
      </w:r>
      <w:r w:rsidR="00BF07D6">
        <w:t xml:space="preserve">to the hg19 reference using the UCSC online </w:t>
      </w:r>
      <w:proofErr w:type="spellStart"/>
      <w:r w:rsidR="00BF07D6">
        <w:t>liftOver</w:t>
      </w:r>
      <w:proofErr w:type="spellEnd"/>
      <w:r w:rsidR="00BF07D6">
        <w:t xml:space="preserve"> tool (</w:t>
      </w:r>
      <w:r w:rsidR="00BF07D6" w:rsidRPr="00BF07D6">
        <w:t>https://genome.ucsc.edu/cgi-bin/hgLiftOver</w:t>
      </w:r>
      <w:r w:rsidR="00BF07D6">
        <w:t>)</w:t>
      </w:r>
      <w:r w:rsidR="008C0D80">
        <w:t xml:space="preserve">. All hg19 and </w:t>
      </w:r>
      <w:proofErr w:type="spellStart"/>
      <w:r w:rsidR="008C0D80">
        <w:t>refseq</w:t>
      </w:r>
      <w:proofErr w:type="spellEnd"/>
      <w:r w:rsidR="008C0D80">
        <w:t xml:space="preserve"> ann</w:t>
      </w:r>
      <w:r w:rsidR="008C0D80">
        <w:t>o</w:t>
      </w:r>
      <w:r w:rsidR="008C0D80">
        <w:t xml:space="preserve">tations were </w:t>
      </w:r>
      <w:r w:rsidR="00137DF7">
        <w:t>dow</w:t>
      </w:r>
      <w:r w:rsidR="00137DF7">
        <w:t>n</w:t>
      </w:r>
      <w:r w:rsidR="00137DF7">
        <w:t>loaded from the UCSC Genome Browser and the UCSC Table Browser</w:t>
      </w:r>
      <w:r w:rsidR="00966AE9">
        <w:t xml:space="preserve"> </w:t>
      </w:r>
      <w:r w:rsidR="002D3674">
        <w:t>(</w:t>
      </w:r>
      <w:proofErr w:type="spellStart"/>
      <w:r w:rsidR="002D3674">
        <w:t>Karolchik</w:t>
      </w:r>
      <w:proofErr w:type="spellEnd"/>
      <w:r w:rsidR="002D3674">
        <w:t>,</w:t>
      </w:r>
      <w:r w:rsidR="002D3674">
        <w:t xml:space="preserve"> 2004; Kent</w:t>
      </w:r>
      <w:r w:rsidR="002D3674">
        <w:t>,</w:t>
      </w:r>
      <w:r w:rsidR="002D3674">
        <w:t xml:space="preserve"> 2002)</w:t>
      </w:r>
      <w:r w:rsidR="00137DF7">
        <w:t>.</w:t>
      </w:r>
    </w:p>
    <w:p w14:paraId="39F2B46E" w14:textId="4659F6C9" w:rsidR="000307A2" w:rsidRPr="00493855" w:rsidRDefault="00FF361B" w:rsidP="004F494E">
      <w:pPr>
        <w:pStyle w:val="para1"/>
      </w:pPr>
      <w:r>
        <w:rPr>
          <w:noProof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54A0517" wp14:editId="65FC592A">
                <wp:simplePos x="0" y="0"/>
                <wp:positionH relativeFrom="column">
                  <wp:posOffset>3111500</wp:posOffset>
                </wp:positionH>
                <wp:positionV relativeFrom="paragraph">
                  <wp:posOffset>1714500</wp:posOffset>
                </wp:positionV>
                <wp:extent cx="2987040" cy="2647315"/>
                <wp:effectExtent l="0" t="0" r="10160" b="0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7040" cy="2647315"/>
                          <a:chOff x="0" y="0"/>
                          <a:chExt cx="2987040" cy="2647315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148590" y="1833245"/>
                            <a:ext cx="2730500" cy="814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78AE4D" w14:textId="5DAA104B" w:rsidR="00A14D00" w:rsidRDefault="00A14D00" w:rsidP="00966AE9">
                              <w:pPr>
                                <w:pStyle w:val="FigureCaption"/>
                                <w:spacing w:before="0" w:after="0"/>
                              </w:pPr>
                              <w:r>
                                <w:rPr>
                                  <w:b/>
                                  <w:bCs/>
                                  <w:sz w:val="13"/>
                                  <w:szCs w:val="13"/>
                                </w:rPr>
                                <w:t>Fig. 2</w:t>
                              </w:r>
                              <w:r w:rsidRPr="00BE5EE2">
                                <w:rPr>
                                  <w:b/>
                                  <w:bCs/>
                                  <w:sz w:val="13"/>
                                  <w:szCs w:val="13"/>
                                </w:rPr>
                                <w:t>.</w:t>
                              </w:r>
                              <w:r w:rsidRPr="00BE5EE2">
                                <w:rPr>
                                  <w:b/>
                                  <w:bCs/>
                                  <w:sz w:val="13"/>
                                  <w:szCs w:val="13"/>
                                </w:rPr>
                                <w:t> </w:t>
                              </w:r>
                              <w:r>
                                <w:rPr>
                                  <w:b/>
                                  <w:sz w:val="13"/>
                                  <w:szCs w:val="13"/>
                                </w:rPr>
                                <w:t xml:space="preserve">True vs. predicted </w:t>
                              </w:r>
                              <w:proofErr w:type="gramStart"/>
                              <w:r>
                                <w:rPr>
                                  <w:b/>
                                  <w:sz w:val="13"/>
                                  <w:szCs w:val="13"/>
                                </w:rPr>
                                <w:t>miRNA binding</w:t>
                              </w:r>
                              <w:proofErr w:type="gramEnd"/>
                              <w:r>
                                <w:rPr>
                                  <w:b/>
                                  <w:sz w:val="13"/>
                                  <w:szCs w:val="13"/>
                                </w:rPr>
                                <w:t xml:space="preserve"> sites along transcript body.</w:t>
                              </w:r>
                              <w:r w:rsidRPr="00BE5EE2">
                                <w:rPr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sz w:val="13"/>
                                  <w:szCs w:val="13"/>
                                </w:rPr>
                                <w:t>miRNA</w:t>
                              </w:r>
                              <w:proofErr w:type="gramEnd"/>
                              <w:r>
                                <w:rPr>
                                  <w:sz w:val="13"/>
                                  <w:szCs w:val="13"/>
                                </w:rPr>
                                <w:t xml:space="preserve"> binding (purple) and non-binding sites (green). </w:t>
                              </w:r>
                              <w:proofErr w:type="gramStart"/>
                              <w:r>
                                <w:rPr>
                                  <w:sz w:val="13"/>
                                  <w:szCs w:val="13"/>
                                </w:rPr>
                                <w:t>miRNA</w:t>
                              </w:r>
                              <w:proofErr w:type="gramEnd"/>
                              <w:r>
                                <w:rPr>
                                  <w:sz w:val="13"/>
                                  <w:szCs w:val="13"/>
                                </w:rPr>
                                <w:t xml:space="preserve"> binding site names from </w:t>
                              </w:r>
                              <w:proofErr w:type="spellStart"/>
                              <w:r>
                                <w:rPr>
                                  <w:sz w:val="13"/>
                                  <w:szCs w:val="13"/>
                                </w:rPr>
                                <w:t>Hafner</w:t>
                              </w:r>
                              <w:proofErr w:type="spellEnd"/>
                              <w:r>
                                <w:rPr>
                                  <w:sz w:val="13"/>
                                  <w:szCs w:val="13"/>
                                </w:rPr>
                                <w:t xml:space="preserve"> et al. are given as well as transcript </w:t>
                              </w:r>
                              <w:proofErr w:type="spellStart"/>
                              <w:r>
                                <w:rPr>
                                  <w:sz w:val="13"/>
                                  <w:szCs w:val="13"/>
                                </w:rPr>
                                <w:t>RefSeq</w:t>
                              </w:r>
                              <w:proofErr w:type="spellEnd"/>
                              <w:r>
                                <w:rPr>
                                  <w:sz w:val="13"/>
                                  <w:szCs w:val="13"/>
                                </w:rPr>
                                <w:t xml:space="preserve"> id. </w:t>
                              </w:r>
                              <w:r w:rsidR="00F22BF8">
                                <w:rPr>
                                  <w:sz w:val="13"/>
                                  <w:szCs w:val="13"/>
                                </w:rPr>
                                <w:t>True binding site location along the body (x axis) is given in the upper display of each plot and predicted on the bottom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2987040" cy="1902460"/>
                            <a:chOff x="0" y="0"/>
                            <a:chExt cx="2987040" cy="1902460"/>
                          </a:xfrm>
                        </wpg:grpSpPr>
                        <pic:pic xmlns:pic="http://schemas.openxmlformats.org/drawingml/2006/picture">
                          <pic:nvPicPr>
                            <pic:cNvPr id="6" name="Picture 6" descr="Macintosh HD:Users:Felix:Downloads:outfig.8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987040" cy="934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" name="Picture 7" descr="Macintosh HD:Users:Felix:Downloads:outfig.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967740"/>
                              <a:ext cx="2987040" cy="934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left:0;text-align:left;margin-left:245pt;margin-top:135pt;width:235.2pt;height:208.45pt;z-index:251664384;mso-width-relative:margin;mso-height-relative:margin" coordsize="2987040,264731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0" o:spid="_x0000_s1027" type="#_x0000_t202" style="position:absolute;left:148590;top:1833245;width:2730500;height:8140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7E78AE4D" w14:textId="5DAA104B" w:rsidR="00A14D00" w:rsidRDefault="00A14D00" w:rsidP="00966AE9">
                        <w:pPr>
                          <w:pStyle w:val="FigureCaption"/>
                          <w:spacing w:before="0" w:after="0"/>
                        </w:pPr>
                        <w:r>
                          <w:rPr>
                            <w:b/>
                            <w:bCs/>
                            <w:sz w:val="13"/>
                            <w:szCs w:val="13"/>
                          </w:rPr>
                          <w:t>Fig. 2</w:t>
                        </w:r>
                        <w:r w:rsidRPr="00BE5EE2">
                          <w:rPr>
                            <w:b/>
                            <w:bCs/>
                            <w:sz w:val="13"/>
                            <w:szCs w:val="13"/>
                          </w:rPr>
                          <w:t>.</w:t>
                        </w:r>
                        <w:r w:rsidRPr="00BE5EE2">
                          <w:rPr>
                            <w:b/>
                            <w:bCs/>
                            <w:sz w:val="13"/>
                            <w:szCs w:val="13"/>
                          </w:rPr>
                          <w:t> </w:t>
                        </w:r>
                        <w:r>
                          <w:rPr>
                            <w:b/>
                            <w:sz w:val="13"/>
                            <w:szCs w:val="13"/>
                          </w:rPr>
                          <w:t xml:space="preserve">True vs. predicted </w:t>
                        </w:r>
                        <w:proofErr w:type="gramStart"/>
                        <w:r>
                          <w:rPr>
                            <w:b/>
                            <w:sz w:val="13"/>
                            <w:szCs w:val="13"/>
                          </w:rPr>
                          <w:t>miRNA binding</w:t>
                        </w:r>
                        <w:proofErr w:type="gramEnd"/>
                        <w:r>
                          <w:rPr>
                            <w:b/>
                            <w:sz w:val="13"/>
                            <w:szCs w:val="13"/>
                          </w:rPr>
                          <w:t xml:space="preserve"> sites along transcript body.</w:t>
                        </w:r>
                        <w:r w:rsidRPr="00BE5EE2">
                          <w:rPr>
                            <w:sz w:val="13"/>
                            <w:szCs w:val="13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13"/>
                            <w:szCs w:val="13"/>
                          </w:rPr>
                          <w:t>miRNA</w:t>
                        </w:r>
                        <w:proofErr w:type="gramEnd"/>
                        <w:r>
                          <w:rPr>
                            <w:sz w:val="13"/>
                            <w:szCs w:val="13"/>
                          </w:rPr>
                          <w:t xml:space="preserve"> binding (purple) and non-binding sites (green). </w:t>
                        </w:r>
                        <w:proofErr w:type="gramStart"/>
                        <w:r>
                          <w:rPr>
                            <w:sz w:val="13"/>
                            <w:szCs w:val="13"/>
                          </w:rPr>
                          <w:t>miRNA</w:t>
                        </w:r>
                        <w:proofErr w:type="gramEnd"/>
                        <w:r>
                          <w:rPr>
                            <w:sz w:val="13"/>
                            <w:szCs w:val="13"/>
                          </w:rPr>
                          <w:t xml:space="preserve"> binding site names from </w:t>
                        </w:r>
                        <w:proofErr w:type="spellStart"/>
                        <w:r>
                          <w:rPr>
                            <w:sz w:val="13"/>
                            <w:szCs w:val="13"/>
                          </w:rPr>
                          <w:t>Hafner</w:t>
                        </w:r>
                        <w:proofErr w:type="spellEnd"/>
                        <w:r>
                          <w:rPr>
                            <w:sz w:val="13"/>
                            <w:szCs w:val="13"/>
                          </w:rPr>
                          <w:t xml:space="preserve"> et al. are given as well as transcript </w:t>
                        </w:r>
                        <w:proofErr w:type="spellStart"/>
                        <w:r>
                          <w:rPr>
                            <w:sz w:val="13"/>
                            <w:szCs w:val="13"/>
                          </w:rPr>
                          <w:t>RefSeq</w:t>
                        </w:r>
                        <w:proofErr w:type="spellEnd"/>
                        <w:r>
                          <w:rPr>
                            <w:sz w:val="13"/>
                            <w:szCs w:val="13"/>
                          </w:rPr>
                          <w:t xml:space="preserve"> id. </w:t>
                        </w:r>
                        <w:r w:rsidR="00F22BF8">
                          <w:rPr>
                            <w:sz w:val="13"/>
                            <w:szCs w:val="13"/>
                          </w:rPr>
                          <w:t>True binding site location along the body (x axis) is given in the upper display of each plot and predicted on the bottom</w:t>
                        </w:r>
                      </w:p>
                    </w:txbxContent>
                  </v:textbox>
                </v:shape>
                <v:group id="Group 11" o:spid="_x0000_s1028" style="position:absolute;width:2987040;height:1902460" coordsize="2987040,19024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cWeBwgAAANs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Ar+/hAPk&#10;9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FngcIAAADbAAAADwAA&#10;AAAAAAAAAAAAAACpAgAAZHJzL2Rvd25yZXYueG1sUEsFBgAAAAAEAAQA+gAAAJg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" o:spid="_x0000_s1029" type="#_x0000_t75" alt="Macintosh HD:Users:Felix:Downloads:outfig.8.png" style="position:absolute;width:2987040;height:9347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">
                    <v:imagedata r:id="rId13" o:title="outfig.8.png"/>
                    <v:path arrowok="t"/>
                  </v:shape>
                  <v:shape id="Picture 7" o:spid="_x0000_s1030" type="#_x0000_t75" alt="Macintosh HD:Users:Felix:Downloads:outfig.5.png" style="position:absolute;top:967740;width:2987040;height:93472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Qw&#10;peLDAAAA2gAAAA8AAABkcnMvZG93bnJldi54bWxEj81qwzAQhO+FvIPYQG+NnJI2xYkSiiHUh0LI&#10;Dz0v1sYysVZGUhz77atCoMdhZr5h1tvBtqInHxrHCuazDARx5XTDtYLzaffyASJEZI2tY1IwUoDt&#10;ZvK0xly7Ox+oP8ZaJAiHHBWYGLtcylAZshhmriNO3sV5izFJX0vt8Z7gtpWvWfYuLTacFgx2VBiq&#10;rsebVfC13JfFYjy8jdp8F74/L366oVTqeTp8rkBEGuJ/+NEutYIl/F1JN0BufgE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FDCl4sMAAADaAAAADwAAAAAAAAAAAAAAAACcAgAA&#10;ZHJzL2Rvd25yZXYueG1sUEsFBgAAAAAEAAQA9wAAAIwDAAAAAA==&#10;">
                    <v:imagedata r:id="rId14" o:title="outfig.5.png"/>
                    <v:path arrowok="t"/>
                  </v:shape>
                </v:group>
                <w10:wrap type="square"/>
              </v:group>
            </w:pict>
          </mc:Fallback>
        </mc:AlternateContent>
      </w:r>
      <w:r w:rsidR="00493855">
        <w:t xml:space="preserve">The </w:t>
      </w:r>
      <w:r w:rsidR="00C6665B">
        <w:t>HMM</w:t>
      </w:r>
      <w:r w:rsidR="00493855">
        <w:t xml:space="preserve"> was developed using the </w:t>
      </w:r>
      <w:r w:rsidR="00493855">
        <w:rPr>
          <w:i/>
        </w:rPr>
        <w:t>Pomegranate</w:t>
      </w:r>
      <w:r w:rsidR="00493855">
        <w:t xml:space="preserve"> python package </w:t>
      </w:r>
      <w:r w:rsidR="002471C9">
        <w:t>[</w:t>
      </w:r>
      <w:hyperlink r:id="rId15" w:history="1">
        <w:r w:rsidR="002471C9" w:rsidRPr="003E6AEC">
          <w:rPr>
            <w:rStyle w:val="Hyperlink"/>
          </w:rPr>
          <w:t>http://github.com/jmschrei/pomegranate</w:t>
        </w:r>
      </w:hyperlink>
      <w:r w:rsidR="00493855">
        <w:t xml:space="preserve">]. We developed the HMM in three steps: pre-processing, training and testing. In the processing step, </w:t>
      </w:r>
      <w:r w:rsidR="00FE4494">
        <w:t xml:space="preserve">we computed the principal components of the epigenetic matrix. Also, using experimentally validated miRNA </w:t>
      </w:r>
      <w:r w:rsidR="00966AE9">
        <w:t>binding sites (</w:t>
      </w:r>
      <w:proofErr w:type="spellStart"/>
      <w:r w:rsidR="002471C9">
        <w:t>Hafner</w:t>
      </w:r>
      <w:proofErr w:type="spellEnd"/>
      <w:r w:rsidR="00966AE9">
        <w:t>,</w:t>
      </w:r>
      <w:r w:rsidR="002471C9">
        <w:t xml:space="preserve"> 2010</w:t>
      </w:r>
      <w:r w:rsidR="00966AE9">
        <w:t>)</w:t>
      </w:r>
      <w:r w:rsidR="00CB4809">
        <w:t>, we modeled the distribution of start sites across chromosome 22 to ide</w:t>
      </w:r>
      <w:r w:rsidR="00CB4809">
        <w:t>n</w:t>
      </w:r>
      <w:r w:rsidR="00CB4809">
        <w:t xml:space="preserve">tify an appropriate prior distribution of the binding state. In the training step, we used the Baum-Welch algorithm to learn </w:t>
      </w:r>
      <w:r w:rsidR="000307A2">
        <w:t>emission</w:t>
      </w:r>
      <w:r w:rsidR="00976F24">
        <w:t xml:space="preserve"> parameters</w:t>
      </w:r>
      <w:r w:rsidR="000307A2">
        <w:t xml:space="preserve"> (ep</w:t>
      </w:r>
      <w:r w:rsidR="000307A2">
        <w:t>i</w:t>
      </w:r>
      <w:r w:rsidR="000307A2">
        <w:t xml:space="preserve">genetic characteristics) and refine the prior transition (binding and non-binding miRNA states) probabilities </w:t>
      </w:r>
      <w:r w:rsidR="00CB4809">
        <w:t xml:space="preserve">from the </w:t>
      </w:r>
      <w:r w:rsidR="000307A2">
        <w:t xml:space="preserve">training </w:t>
      </w:r>
      <w:r w:rsidR="00CB4809">
        <w:t>dimension-reduced epigenetic matrix</w:t>
      </w:r>
      <w:r w:rsidR="000307A2">
        <w:t xml:space="preserve">. In the testing step, we applied a 5-fold cross validation to test the HMM. </w:t>
      </w:r>
      <w:r w:rsidR="003C4FFA">
        <w:t xml:space="preserve">The </w:t>
      </w:r>
      <w:proofErr w:type="gramStart"/>
      <w:r w:rsidR="003C4FFA">
        <w:t>code for these analyses are</w:t>
      </w:r>
      <w:proofErr w:type="gramEnd"/>
      <w:r w:rsidR="003C4FFA">
        <w:t xml:space="preserve"> </w:t>
      </w:r>
      <w:r w:rsidR="00976F24">
        <w:t xml:space="preserve">available at </w:t>
      </w:r>
      <w:proofErr w:type="spellStart"/>
      <w:r w:rsidR="00976F24">
        <w:t>GitHu</w:t>
      </w:r>
      <w:r w:rsidR="004F494E">
        <w:t>b</w:t>
      </w:r>
      <w:proofErr w:type="spellEnd"/>
      <w:r w:rsidR="004F494E">
        <w:t xml:space="preserve"> </w:t>
      </w:r>
      <w:r w:rsidR="00211544">
        <w:t>(</w:t>
      </w:r>
      <w:r w:rsidR="00211544" w:rsidRPr="00211544">
        <w:t>https://github.com/ngiangre/HMMicro</w:t>
      </w:r>
      <w:r w:rsidR="00211544">
        <w:t>)</w:t>
      </w:r>
      <w:r w:rsidR="003C4FFA">
        <w:t xml:space="preserve">.  </w:t>
      </w:r>
    </w:p>
    <w:p w14:paraId="65EC761E" w14:textId="588A3BDD" w:rsidR="00D83B8A" w:rsidRDefault="00EF5D71" w:rsidP="001A0125">
      <w:pPr>
        <w:pStyle w:val="Heading1"/>
      </w:pPr>
      <w:r>
        <w:t>R</w:t>
      </w:r>
      <w:r w:rsidR="00D83B8A">
        <w:t>e</w:t>
      </w:r>
      <w:r w:rsidR="00D83B8A">
        <w:t>sults</w:t>
      </w:r>
    </w:p>
    <w:p w14:paraId="0AA4E873" w14:textId="3AA15EC7" w:rsidR="00E33A58" w:rsidRDefault="000B21AA" w:rsidP="004F494E">
      <w:pPr>
        <w:pStyle w:val="Heading2"/>
      </w:pPr>
      <w:r>
        <w:rPr>
          <w:b w:val="0"/>
          <w:bCs w:val="0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2C2E5F4" wp14:editId="15CCF4F1">
                <wp:simplePos x="0" y="0"/>
                <wp:positionH relativeFrom="column">
                  <wp:posOffset>-254000</wp:posOffset>
                </wp:positionH>
                <wp:positionV relativeFrom="paragraph">
                  <wp:posOffset>57150</wp:posOffset>
                </wp:positionV>
                <wp:extent cx="3049270" cy="2324100"/>
                <wp:effectExtent l="0" t="0" r="0" b="1270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9270" cy="2324100"/>
                          <a:chOff x="0" y="0"/>
                          <a:chExt cx="3049270" cy="2324100"/>
                        </a:xfrm>
                      </wpg:grpSpPr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577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63500" y="1866900"/>
                            <a:ext cx="298577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594DDF" w14:textId="77777777" w:rsidR="00A14D00" w:rsidRPr="00BE5EE2" w:rsidRDefault="00A14D00" w:rsidP="00966AE9">
                              <w:pPr>
                                <w:pStyle w:val="FigureCaption"/>
                                <w:spacing w:before="0" w:after="0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BE5EE2">
                                <w:rPr>
                                  <w:b/>
                                  <w:bCs/>
                                  <w:sz w:val="13"/>
                                  <w:szCs w:val="13"/>
                                </w:rPr>
                                <w:t>Fig. 1.</w:t>
                              </w:r>
                              <w:r w:rsidRPr="00BE5EE2">
                                <w:rPr>
                                  <w:b/>
                                  <w:bCs/>
                                  <w:sz w:val="13"/>
                                  <w:szCs w:val="13"/>
                                </w:rPr>
                                <w:t> </w:t>
                              </w:r>
                              <w:r>
                                <w:rPr>
                                  <w:b/>
                                  <w:sz w:val="13"/>
                                  <w:szCs w:val="13"/>
                                </w:rPr>
                                <w:t>Principal components analysis shows epigenetic variation captured by few di-</w:t>
                              </w:r>
                              <w:proofErr w:type="spellStart"/>
                              <w:r>
                                <w:rPr>
                                  <w:b/>
                                  <w:sz w:val="13"/>
                                  <w:szCs w:val="13"/>
                                </w:rPr>
                                <w:t>mensions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b/>
                                  <w:sz w:val="13"/>
                                  <w:szCs w:val="13"/>
                                </w:rPr>
                                <w:t>.</w:t>
                              </w:r>
                              <w:r w:rsidRPr="005F50A7">
                                <w:rPr>
                                  <w:b/>
                                  <w:sz w:val="13"/>
                                  <w:szCs w:val="13"/>
                                </w:rPr>
                                <w:t>.</w:t>
                              </w:r>
                              <w:proofErr w:type="gramEnd"/>
                              <w:r w:rsidRPr="00BE5EE2">
                                <w:rPr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 xml:space="preserve">Reducing dimensions of the HEK293 epigenetic features showed majority of variance captured in the first few components. </w:t>
                              </w:r>
                            </w:p>
                            <w:p w14:paraId="132A2E1E" w14:textId="77777777" w:rsidR="00A14D00" w:rsidRDefault="00A14D00" w:rsidP="000B21AA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31" style="position:absolute;left:0;text-align:left;margin-left:-19.95pt;margin-top:4.5pt;width:240.1pt;height:183pt;z-index:251662336" coordsize="3049270,23241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">
                <v:shape id="Picture 2" o:spid="_x0000_s1032" type="#_x0000_t75" style="position:absolute;width:2985770;height:193548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eF&#10;yoPEAAAA2gAAAA8AAABkcnMvZG93bnJldi54bWxEj0trwzAQhO+F/Aexgd4aOTGU4kYJJQ/TklKo&#10;HXJerPUjsVbGUmP330eFQo7DzHzDLNejacWVetdYVjCfRSCIC6sbrhQc8/3TCwjnkTW2lknBLzlY&#10;ryYPS0y0HfibrpmvRICwS1BB7X2XSOmKmgy6me2Ig1fa3qAPsq+k7nEIcNPKRRQ9S4MNh4UaO9rU&#10;VFyyH6PgdOQDb8vPbhunefm1+DjthnOq1ON0fHsF4Wn09/B/+10riOHvSrgBcnUD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NeFyoPEAAAA2gAAAA8AAAAAAAAAAAAAAAAAnAIA&#10;AGRycy9kb3ducmV2LnhtbFBLBQYAAAAABAAEAPcAAACNAwAAAAA=&#10;">
                  <v:imagedata r:id="rId17" o:title=""/>
                  <v:path arrowok="t"/>
                </v:shape>
                <v:shape id="Text Box 8" o:spid="_x0000_s1033" type="#_x0000_t202" style="position:absolute;left:63500;top:1866900;width:2985770;height:45720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VIf9wgAA&#10;ANoAAAAPAAAAZHJzL2Rvd25yZXYueG1sRE/Pa8IwFL4P/B/CE7wMTe1gSDWKKMpg4ph68Phsnm21&#10;eSlJVrv99cthsOPH93u26EwtWnK+sqxgPEpAEOdWV1woOB03wwkIH5A11pZJwTd5WMx7TzPMtH3w&#10;J7WHUIgYwj5DBWUITSalz0sy6Ee2IY7c1TqDIUJXSO3wEcNNLdMkeZUGK44NJTa0Kim/H76Mgp8P&#10;t7NputuOL+eXqg3r59v+fa/UoN8tpyACdeFf/Od+0wri1ngl3gA5/w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1Uh/3CAAAA2gAAAA8AAAAAAAAAAAAAAAAAlwIAAGRycy9kb3du&#10;cmV2LnhtbFBLBQYAAAAABAAEAPUAAACGAwAAAAA=&#10;" filled="f" stroked="f">
                  <v:textbox>
                    <w:txbxContent>
                      <w:p w14:paraId="7E594DDF" w14:textId="77777777" w:rsidR="00A14D00" w:rsidRPr="00BE5EE2" w:rsidRDefault="00A14D00" w:rsidP="00966AE9">
                        <w:pPr>
                          <w:pStyle w:val="FigureCaption"/>
                          <w:spacing w:before="0" w:after="0"/>
                          <w:rPr>
                            <w:sz w:val="13"/>
                            <w:szCs w:val="13"/>
                          </w:rPr>
                        </w:pPr>
                        <w:r w:rsidRPr="00BE5EE2">
                          <w:rPr>
                            <w:b/>
                            <w:bCs/>
                            <w:sz w:val="13"/>
                            <w:szCs w:val="13"/>
                          </w:rPr>
                          <w:t>Fig. 1.</w:t>
                        </w:r>
                        <w:r w:rsidRPr="00BE5EE2">
                          <w:rPr>
                            <w:b/>
                            <w:bCs/>
                            <w:sz w:val="13"/>
                            <w:szCs w:val="13"/>
                          </w:rPr>
                          <w:t> </w:t>
                        </w:r>
                        <w:r>
                          <w:rPr>
                            <w:b/>
                            <w:sz w:val="13"/>
                            <w:szCs w:val="13"/>
                          </w:rPr>
                          <w:t>Principal components analysis shows epigenetic variation captured by few di-</w:t>
                        </w:r>
                        <w:proofErr w:type="spellStart"/>
                        <w:r>
                          <w:rPr>
                            <w:b/>
                            <w:sz w:val="13"/>
                            <w:szCs w:val="13"/>
                          </w:rPr>
                          <w:t>mensions</w:t>
                        </w:r>
                        <w:proofErr w:type="spellEnd"/>
                        <w:proofErr w:type="gramStart"/>
                        <w:r>
                          <w:rPr>
                            <w:b/>
                            <w:sz w:val="13"/>
                            <w:szCs w:val="13"/>
                          </w:rPr>
                          <w:t>.</w:t>
                        </w:r>
                        <w:r w:rsidRPr="005F50A7">
                          <w:rPr>
                            <w:b/>
                            <w:sz w:val="13"/>
                            <w:szCs w:val="13"/>
                          </w:rPr>
                          <w:t>.</w:t>
                        </w:r>
                        <w:proofErr w:type="gramEnd"/>
                        <w:r w:rsidRPr="00BE5EE2">
                          <w:rPr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sz w:val="13"/>
                            <w:szCs w:val="13"/>
                          </w:rPr>
                          <w:t xml:space="preserve">Reducing dimensions of the HEK293 epigenetic features showed majority of variance captured in the first few components. </w:t>
                        </w:r>
                      </w:p>
                      <w:p w14:paraId="132A2E1E" w14:textId="77777777" w:rsidR="00A14D00" w:rsidRDefault="00A14D00" w:rsidP="000B21AA"/>
                    </w:txbxContent>
                  </v:textbox>
                </v:shape>
                <w10:wrap type="square"/>
              </v:group>
            </w:pict>
          </mc:Fallback>
        </mc:AlternateContent>
      </w:r>
      <w:r w:rsidR="00987DB7">
        <w:t>Multiple epigenetic layers contain redundant info</w:t>
      </w:r>
      <w:r w:rsidR="00987DB7">
        <w:t>r</w:t>
      </w:r>
      <w:r w:rsidR="00987DB7">
        <w:t>mation</w:t>
      </w:r>
    </w:p>
    <w:p w14:paraId="7376457D" w14:textId="524FCFD7" w:rsidR="00E33A58" w:rsidRPr="00E33A58" w:rsidRDefault="00E33A58" w:rsidP="004F494E">
      <w:pPr>
        <w:pStyle w:val="para1"/>
      </w:pPr>
      <w:r>
        <w:t>We investigated the amount of variation present in normalized epig</w:t>
      </w:r>
      <w:r>
        <w:t>e</w:t>
      </w:r>
      <w:r>
        <w:t xml:space="preserve">netic signal from </w:t>
      </w:r>
      <w:r w:rsidR="004F494E">
        <w:t>7</w:t>
      </w:r>
      <w:r>
        <w:t xml:space="preserve"> different </w:t>
      </w:r>
      <w:proofErr w:type="spellStart"/>
      <w:r>
        <w:t>ChIP</w:t>
      </w:r>
      <w:proofErr w:type="spellEnd"/>
      <w:r>
        <w:t xml:space="preserve">-Seq </w:t>
      </w:r>
      <w:r w:rsidR="004F494E">
        <w:t xml:space="preserve">experiments </w:t>
      </w:r>
      <w:r>
        <w:t xml:space="preserve">across chromosome 22 in HEK293 cells. This </w:t>
      </w:r>
      <w:r w:rsidR="00976F24">
        <w:t xml:space="preserve">gave </w:t>
      </w:r>
      <w:r>
        <w:t>an indication of the amount of redunda</w:t>
      </w:r>
      <w:r>
        <w:t>n</w:t>
      </w:r>
      <w:r>
        <w:t>cy across the epigenetic layers. In agreement with our hypothesis of redundant patterns, we observed the first principal component captured about 85% of the variation across the epigenetic layers</w:t>
      </w:r>
      <w:r w:rsidR="00D22E67">
        <w:t xml:space="preserve"> (Fig. 1)</w:t>
      </w:r>
      <w:r>
        <w:t xml:space="preserve">. </w:t>
      </w:r>
    </w:p>
    <w:p w14:paraId="162CBCB5" w14:textId="623C6135" w:rsidR="008A13D5" w:rsidRDefault="00D83B8A" w:rsidP="002D3B6B">
      <w:pPr>
        <w:pStyle w:val="Heading3"/>
        <w:rPr>
          <w:sz w:val="18"/>
        </w:rPr>
      </w:pPr>
      <w:r w:rsidRPr="00E33A58">
        <w:rPr>
          <w:sz w:val="18"/>
        </w:rPr>
        <w:t>3.</w:t>
      </w:r>
      <w:r w:rsidR="00E33A58">
        <w:rPr>
          <w:sz w:val="18"/>
        </w:rPr>
        <w:t>2</w:t>
      </w:r>
      <w:r w:rsidRPr="00E33A58">
        <w:rPr>
          <w:sz w:val="18"/>
        </w:rPr>
        <w:t> </w:t>
      </w:r>
      <w:r w:rsidR="00850300">
        <w:rPr>
          <w:i/>
          <w:sz w:val="18"/>
        </w:rPr>
        <w:t xml:space="preserve">De novo </w:t>
      </w:r>
      <w:r w:rsidR="00850300">
        <w:rPr>
          <w:sz w:val="18"/>
        </w:rPr>
        <w:t>miRNA binding site discovery using a Hidden Markov Model</w:t>
      </w:r>
    </w:p>
    <w:p w14:paraId="6F6E8D2C" w14:textId="42944DB9" w:rsidR="00F343C5" w:rsidRDefault="005930B1" w:rsidP="00FF361B">
      <w:pPr>
        <w:pStyle w:val="para1"/>
      </w:pPr>
      <w:r>
        <w:t>We developed a HMM that would take into account multiple epigene</w:t>
      </w:r>
      <w:r>
        <w:t>t</w:t>
      </w:r>
      <w:r>
        <w:t xml:space="preserve">ic features of our HEK293 cell model system to guide predicting of miRNA binding patterns. </w:t>
      </w:r>
      <w:r w:rsidR="004F494E">
        <w:t xml:space="preserve">Briefly, we defined transition probabilities between binding and non-binding states along chromosome 22, as well as train emission probabilities based on the Baum-Welch algorithm. All parameters and models used are defined and outlined in the code on the </w:t>
      </w:r>
      <w:proofErr w:type="spellStart"/>
      <w:r w:rsidR="004F494E">
        <w:t>github</w:t>
      </w:r>
      <w:proofErr w:type="spellEnd"/>
      <w:r w:rsidR="004F494E">
        <w:t xml:space="preserve"> repository.</w:t>
      </w:r>
    </w:p>
    <w:p w14:paraId="38F94A95" w14:textId="62B5266A" w:rsidR="00295A79" w:rsidRDefault="005930B1" w:rsidP="00FF361B">
      <w:pPr>
        <w:pStyle w:val="para1"/>
      </w:pPr>
      <w:r>
        <w:t>To test our HMM, we conducted 5-fold cross-validation</w:t>
      </w:r>
      <w:r w:rsidR="00CA040D">
        <w:t xml:space="preserve">. </w:t>
      </w:r>
      <w:r w:rsidR="00F10972">
        <w:t>We found a low median error</w:t>
      </w:r>
      <w:r w:rsidR="00494E8B">
        <w:t xml:space="preserve"> (calculated as the number of incorrectly predicted states normalized by the total number of states)</w:t>
      </w:r>
      <w:r w:rsidR="00F10972">
        <w:t xml:space="preserve"> in our validation strategy </w:t>
      </w:r>
      <w:r w:rsidR="00494E8B">
        <w:t>(Table 1).</w:t>
      </w:r>
    </w:p>
    <w:p w14:paraId="307C7209" w14:textId="149753A5" w:rsidR="00BC6990" w:rsidRPr="000149E5" w:rsidRDefault="00295A79" w:rsidP="004F494E">
      <w:pPr>
        <w:pStyle w:val="para1"/>
      </w:pPr>
      <w:r>
        <w:t>Clearly, improvements can be made to the HM</w:t>
      </w:r>
      <w:r w:rsidR="00EC347C">
        <w:t xml:space="preserve">M model as it currently stands. Future efforts would include </w:t>
      </w:r>
      <w:r w:rsidR="007119A6">
        <w:t xml:space="preserve">feature data from </w:t>
      </w:r>
      <w:r w:rsidR="00EC347C">
        <w:t xml:space="preserve">RNA-binding protein </w:t>
      </w:r>
      <w:r w:rsidR="007119A6">
        <w:t xml:space="preserve">experiments </w:t>
      </w:r>
      <w:r w:rsidR="00EC347C">
        <w:t xml:space="preserve">as well as </w:t>
      </w:r>
      <w:r w:rsidR="007119A6">
        <w:t xml:space="preserve">expand the analysis to </w:t>
      </w:r>
      <w:r w:rsidR="004F494E">
        <w:t xml:space="preserve">other chromosomes </w:t>
      </w:r>
      <w:r w:rsidR="004F494E">
        <w:lastRenderedPageBreak/>
        <w:t>or ideally genome-wide</w:t>
      </w:r>
      <w:r w:rsidR="007119A6">
        <w:t>. Moreover, other supervised learning models might be more suited for this problem and would be worth exploring.</w:t>
      </w:r>
      <w:r w:rsidR="00494E8B">
        <w:t xml:space="preserve"> </w:t>
      </w:r>
    </w:p>
    <w:p w14:paraId="2F850998" w14:textId="4C0162AD" w:rsidR="00D83B8A" w:rsidRDefault="00D83B8A" w:rsidP="004F494E">
      <w:pPr>
        <w:pStyle w:val="para1"/>
      </w:pPr>
      <w:r>
        <w:rPr>
          <w:b/>
          <w:bCs/>
        </w:rPr>
        <w:t xml:space="preserve">Table </w:t>
      </w:r>
      <w:r w:rsidR="00452614">
        <w:rPr>
          <w:b/>
          <w:bCs/>
        </w:rPr>
        <w:t>1</w:t>
      </w:r>
      <w:r>
        <w:rPr>
          <w:b/>
          <w:bCs/>
        </w:rPr>
        <w:t>.</w:t>
      </w:r>
      <w:r>
        <w:rPr>
          <w:b/>
          <w:bCs/>
        </w:rPr>
        <w:t> </w:t>
      </w:r>
      <w:r w:rsidR="005B2415">
        <w:t>5-fold cross validation results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2"/>
        <w:gridCol w:w="3680"/>
      </w:tblGrid>
      <w:tr w:rsidR="00D35CC2" w14:paraId="43ED999C" w14:textId="77777777" w:rsidTr="00FF361B">
        <w:tc>
          <w:tcPr>
            <w:tcW w:w="1022" w:type="dxa"/>
            <w:tcBorders>
              <w:top w:val="single" w:sz="4" w:space="0" w:color="auto"/>
              <w:bottom w:val="single" w:sz="4" w:space="0" w:color="auto"/>
            </w:tcBorders>
          </w:tcPr>
          <w:p w14:paraId="1DCDD3C7" w14:textId="482E1874" w:rsidR="00295A79" w:rsidRDefault="00295A79">
            <w:pPr>
              <w:pStyle w:val="TableColumnhead"/>
            </w:pPr>
            <w:proofErr w:type="gramStart"/>
            <w:r>
              <w:rPr>
                <w:i/>
              </w:rPr>
              <w:t>k</w:t>
            </w:r>
            <w:proofErr w:type="gramEnd"/>
          </w:p>
        </w:tc>
        <w:tc>
          <w:tcPr>
            <w:tcW w:w="3680" w:type="dxa"/>
            <w:tcBorders>
              <w:top w:val="single" w:sz="4" w:space="0" w:color="auto"/>
              <w:bottom w:val="single" w:sz="4" w:space="0" w:color="auto"/>
            </w:tcBorders>
          </w:tcPr>
          <w:p w14:paraId="7C423EAC" w14:textId="2B6D04C4" w:rsidR="00295A79" w:rsidRDefault="00295A79">
            <w:pPr>
              <w:pStyle w:val="TableColumnhead"/>
            </w:pPr>
            <w:r>
              <w:t>Median e</w:t>
            </w:r>
            <w:r>
              <w:t>r</w:t>
            </w:r>
            <w:r>
              <w:t>ror</w:t>
            </w:r>
          </w:p>
        </w:tc>
      </w:tr>
      <w:tr w:rsidR="00D35CC2" w14:paraId="3D8BA4E7" w14:textId="77777777" w:rsidTr="00FF361B">
        <w:tc>
          <w:tcPr>
            <w:tcW w:w="1022" w:type="dxa"/>
            <w:tcBorders>
              <w:top w:val="single" w:sz="4" w:space="0" w:color="auto"/>
            </w:tcBorders>
          </w:tcPr>
          <w:p w14:paraId="0D2ADA3B" w14:textId="48B0E71F" w:rsidR="00295A79" w:rsidRDefault="00295A79">
            <w:pPr>
              <w:pStyle w:val="Tablebodyfirst"/>
            </w:pPr>
            <w:r>
              <w:t xml:space="preserve">  1</w:t>
            </w:r>
          </w:p>
        </w:tc>
        <w:tc>
          <w:tcPr>
            <w:tcW w:w="3680" w:type="dxa"/>
            <w:tcBorders>
              <w:top w:val="single" w:sz="4" w:space="0" w:color="auto"/>
            </w:tcBorders>
          </w:tcPr>
          <w:p w14:paraId="4002B3C5" w14:textId="105C98E4" w:rsidR="00295A79" w:rsidRDefault="00295A79">
            <w:pPr>
              <w:pStyle w:val="Tablebodyfirst"/>
            </w:pPr>
            <w:r>
              <w:t>11.649</w:t>
            </w:r>
          </w:p>
        </w:tc>
      </w:tr>
      <w:tr w:rsidR="00D35CC2" w14:paraId="41F66686" w14:textId="77777777" w:rsidTr="00FF361B">
        <w:tc>
          <w:tcPr>
            <w:tcW w:w="1022" w:type="dxa"/>
          </w:tcPr>
          <w:p w14:paraId="31421221" w14:textId="77777777" w:rsidR="00295A79" w:rsidRDefault="00295A79">
            <w:pPr>
              <w:pStyle w:val="Tablebody"/>
            </w:pPr>
            <w:r>
              <w:t xml:space="preserve">  2</w:t>
            </w:r>
          </w:p>
        </w:tc>
        <w:tc>
          <w:tcPr>
            <w:tcW w:w="3680" w:type="dxa"/>
          </w:tcPr>
          <w:p w14:paraId="4EBE3828" w14:textId="6741EE5B" w:rsidR="00295A79" w:rsidRDefault="00295A79">
            <w:pPr>
              <w:pStyle w:val="Tablebody"/>
            </w:pPr>
            <w:r>
              <w:t>0.642</w:t>
            </w:r>
          </w:p>
        </w:tc>
      </w:tr>
      <w:tr w:rsidR="00D35CC2" w14:paraId="7DAEB947" w14:textId="77777777" w:rsidTr="00FF361B">
        <w:tc>
          <w:tcPr>
            <w:tcW w:w="1022" w:type="dxa"/>
          </w:tcPr>
          <w:p w14:paraId="24C80536" w14:textId="6761F4D8" w:rsidR="00295A79" w:rsidRDefault="00295A79" w:rsidP="00F57D47">
            <w:pPr>
              <w:pStyle w:val="Tablebody"/>
            </w:pPr>
            <w:r>
              <w:t xml:space="preserve">  3</w:t>
            </w:r>
          </w:p>
        </w:tc>
        <w:tc>
          <w:tcPr>
            <w:tcW w:w="3680" w:type="dxa"/>
          </w:tcPr>
          <w:p w14:paraId="287CBCFD" w14:textId="322CCF5E" w:rsidR="00295A79" w:rsidRDefault="00295A79">
            <w:pPr>
              <w:pStyle w:val="Tablebody"/>
            </w:pPr>
            <w:r>
              <w:t>0.646</w:t>
            </w:r>
          </w:p>
        </w:tc>
      </w:tr>
      <w:tr w:rsidR="00D35CC2" w14:paraId="55D891BF" w14:textId="77777777" w:rsidTr="00FF361B">
        <w:tc>
          <w:tcPr>
            <w:tcW w:w="1022" w:type="dxa"/>
          </w:tcPr>
          <w:p w14:paraId="3306D327" w14:textId="7C1C0610" w:rsidR="00295A79" w:rsidRDefault="00295A79">
            <w:pPr>
              <w:pStyle w:val="Tablebody"/>
            </w:pPr>
            <w:r>
              <w:t xml:space="preserve">  4</w:t>
            </w:r>
          </w:p>
        </w:tc>
        <w:tc>
          <w:tcPr>
            <w:tcW w:w="3680" w:type="dxa"/>
          </w:tcPr>
          <w:p w14:paraId="27DF4A79" w14:textId="47DF436A" w:rsidR="00295A79" w:rsidRDefault="00295A79">
            <w:pPr>
              <w:pStyle w:val="Tablebody"/>
            </w:pPr>
            <w:r>
              <w:t>10.784</w:t>
            </w:r>
          </w:p>
        </w:tc>
      </w:tr>
      <w:tr w:rsidR="00D35CC2" w14:paraId="4E544F69" w14:textId="77777777" w:rsidTr="00FF361B">
        <w:tc>
          <w:tcPr>
            <w:tcW w:w="1022" w:type="dxa"/>
            <w:tcBorders>
              <w:bottom w:val="single" w:sz="4" w:space="0" w:color="auto"/>
            </w:tcBorders>
          </w:tcPr>
          <w:p w14:paraId="705C2001" w14:textId="6ADF7D35" w:rsidR="00295A79" w:rsidRDefault="00295A79">
            <w:pPr>
              <w:pStyle w:val="Tablebodylast"/>
            </w:pPr>
            <w:r>
              <w:t xml:space="preserve">  5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14:paraId="1944BB7B" w14:textId="05772A3A" w:rsidR="00295A79" w:rsidRDefault="00295A79">
            <w:pPr>
              <w:pStyle w:val="Tablebodylast"/>
            </w:pPr>
            <w:r>
              <w:t>0.643</w:t>
            </w:r>
          </w:p>
        </w:tc>
      </w:tr>
    </w:tbl>
    <w:p w14:paraId="4AA1AC93" w14:textId="388774DD" w:rsidR="001A5509" w:rsidRDefault="00643190" w:rsidP="001A0125">
      <w:pPr>
        <w:pStyle w:val="AckHead"/>
      </w:pPr>
      <w:r>
        <w:t>A</w:t>
      </w:r>
      <w:r w:rsidR="001A5509">
        <w:t>cknowledgements</w:t>
      </w:r>
    </w:p>
    <w:p w14:paraId="37665646" w14:textId="4A1F126D" w:rsidR="00D83B8A" w:rsidRPr="00366351" w:rsidRDefault="00351BC3" w:rsidP="004F494E">
      <w:pPr>
        <w:pStyle w:val="para1"/>
      </w:pPr>
      <w:r>
        <w:t xml:space="preserve">We would </w:t>
      </w:r>
      <w:r w:rsidR="00987DB7">
        <w:t xml:space="preserve">like to thank </w:t>
      </w:r>
      <w:proofErr w:type="spellStart"/>
      <w:r w:rsidR="00987DB7">
        <w:t>Itsik</w:t>
      </w:r>
      <w:proofErr w:type="spellEnd"/>
      <w:r w:rsidR="00987DB7">
        <w:t xml:space="preserve"> </w:t>
      </w:r>
      <w:proofErr w:type="spellStart"/>
      <w:r w:rsidR="00987DB7">
        <w:t>Pe’er</w:t>
      </w:r>
      <w:proofErr w:type="spellEnd"/>
      <w:r w:rsidR="00987DB7">
        <w:t xml:space="preserve"> and the Spring 2017 Computational Genomics class at C</w:t>
      </w:r>
      <w:r w:rsidR="00987DB7">
        <w:t>o</w:t>
      </w:r>
      <w:r w:rsidR="00987DB7">
        <w:t xml:space="preserve">lumbia University for feedback and support. </w:t>
      </w:r>
    </w:p>
    <w:p w14:paraId="6C089138" w14:textId="28C2831C" w:rsidR="00366351" w:rsidRPr="00366351" w:rsidRDefault="00CD55D8" w:rsidP="001A0125">
      <w:pPr>
        <w:pStyle w:val="RefHead"/>
        <w:rPr>
          <w:caps/>
        </w:rPr>
      </w:pPr>
      <w:r w:rsidRPr="00366351">
        <w:t>Funding</w:t>
      </w:r>
    </w:p>
    <w:p w14:paraId="73665AF3" w14:textId="5A8F94E9" w:rsidR="005806E7" w:rsidRDefault="00793C1E" w:rsidP="004F494E">
      <w:pPr>
        <w:pStyle w:val="para1"/>
        <w:rPr>
          <w:lang w:val="en-GB" w:eastAsia="en-IN"/>
        </w:rPr>
      </w:pPr>
      <w:r>
        <w:rPr>
          <w:lang w:val="en-GB" w:eastAsia="en-IN"/>
        </w:rPr>
        <w:t>This</w:t>
      </w:r>
      <w:r w:rsidR="006C5773">
        <w:rPr>
          <w:lang w:val="en-GB" w:eastAsia="en-IN"/>
        </w:rPr>
        <w:t xml:space="preserve"> work has been supported by the training grant from the Integra</w:t>
      </w:r>
      <w:r w:rsidR="006C5773">
        <w:rPr>
          <w:lang w:val="en-GB" w:eastAsia="en-IN"/>
        </w:rPr>
        <w:t>t</w:t>
      </w:r>
      <w:r w:rsidR="006C5773">
        <w:rPr>
          <w:lang w:val="en-GB" w:eastAsia="en-IN"/>
        </w:rPr>
        <w:t xml:space="preserve">ed Program in </w:t>
      </w:r>
      <w:r w:rsidR="006C5773" w:rsidRPr="004F494E">
        <w:t>Biomedical</w:t>
      </w:r>
      <w:r w:rsidR="006C5773">
        <w:rPr>
          <w:lang w:val="en-GB" w:eastAsia="en-IN"/>
        </w:rPr>
        <w:t>, Cellular, and Molecular Sciences at Colu</w:t>
      </w:r>
      <w:r w:rsidR="006C5773">
        <w:rPr>
          <w:lang w:val="en-GB" w:eastAsia="en-IN"/>
        </w:rPr>
        <w:t>m</w:t>
      </w:r>
      <w:r w:rsidR="006C5773">
        <w:rPr>
          <w:lang w:val="en-GB" w:eastAsia="en-IN"/>
        </w:rPr>
        <w:t xml:space="preserve">bia University Medical </w:t>
      </w:r>
      <w:proofErr w:type="spellStart"/>
      <w:r w:rsidR="006C5773">
        <w:rPr>
          <w:lang w:val="en-GB" w:eastAsia="en-IN"/>
        </w:rPr>
        <w:t>Ce</w:t>
      </w:r>
      <w:r w:rsidR="006C5773">
        <w:rPr>
          <w:lang w:val="en-GB" w:eastAsia="en-IN"/>
        </w:rPr>
        <w:t>n</w:t>
      </w:r>
      <w:r w:rsidR="006C5773">
        <w:rPr>
          <w:lang w:val="en-GB" w:eastAsia="en-IN"/>
        </w:rPr>
        <w:t>ter</w:t>
      </w:r>
      <w:proofErr w:type="spellEnd"/>
      <w:r w:rsidR="006C5773">
        <w:rPr>
          <w:lang w:val="en-GB" w:eastAsia="en-IN"/>
        </w:rPr>
        <w:t xml:space="preserve">. </w:t>
      </w:r>
    </w:p>
    <w:p w14:paraId="38BC2300" w14:textId="77777777" w:rsidR="005806E7" w:rsidRPr="00366351" w:rsidRDefault="005806E7" w:rsidP="004F494E">
      <w:pPr>
        <w:pStyle w:val="para1"/>
      </w:pPr>
      <w:r w:rsidRPr="004F494E">
        <w:rPr>
          <w:i/>
          <w:lang w:val="en-GB" w:eastAsia="en-IN"/>
        </w:rPr>
        <w:t>Conflict of Interest</w:t>
      </w:r>
      <w:r w:rsidRPr="005806E7">
        <w:rPr>
          <w:lang w:val="en-GB" w:eastAsia="en-IN"/>
        </w:rPr>
        <w:t>:</w:t>
      </w:r>
      <w:r>
        <w:rPr>
          <w:lang w:val="en-GB" w:eastAsia="en-IN"/>
        </w:rPr>
        <w:t xml:space="preserve"> none declared.</w:t>
      </w:r>
    </w:p>
    <w:p w14:paraId="24978142" w14:textId="77777777" w:rsidR="00D83B8A" w:rsidRPr="00366351" w:rsidRDefault="00366351" w:rsidP="001A0125">
      <w:pPr>
        <w:pStyle w:val="RefHead"/>
      </w:pPr>
      <w:r w:rsidRPr="00366351">
        <w:t>References</w:t>
      </w:r>
    </w:p>
    <w:p w14:paraId="2E2C38EE" w14:textId="7E57EA10" w:rsidR="00976F24" w:rsidRDefault="00976F24">
      <w:pPr>
        <w:pStyle w:val="RefText"/>
      </w:pPr>
      <w:proofErr w:type="spellStart"/>
      <w:r w:rsidRPr="00BA6201">
        <w:rPr>
          <w:shd w:val="clear" w:color="auto" w:fill="FFFFFF"/>
        </w:rPr>
        <w:t>Albrecht</w:t>
      </w:r>
      <w:proofErr w:type="gramStart"/>
      <w:r w:rsidRPr="00BA6201">
        <w:rPr>
          <w:shd w:val="clear" w:color="auto" w:fill="FFFFFF"/>
        </w:rPr>
        <w:t>,F</w:t>
      </w:r>
      <w:proofErr w:type="spellEnd"/>
      <w:proofErr w:type="gramEnd"/>
      <w:r w:rsidRPr="00BA6201">
        <w:rPr>
          <w:shd w:val="clear" w:color="auto" w:fill="FFFFFF"/>
        </w:rPr>
        <w:t xml:space="preserve">. </w:t>
      </w:r>
      <w:r>
        <w:rPr>
          <w:shd w:val="clear" w:color="auto" w:fill="FFFFFF"/>
        </w:rPr>
        <w:t>et al</w:t>
      </w:r>
      <w:r w:rsidRPr="00BA6201">
        <w:rPr>
          <w:shd w:val="clear" w:color="auto" w:fill="FFFFFF"/>
        </w:rPr>
        <w:t>. (201</w:t>
      </w:r>
      <w:r w:rsidR="002471C9">
        <w:rPr>
          <w:shd w:val="clear" w:color="auto" w:fill="FFFFFF"/>
        </w:rPr>
        <w:t>6</w:t>
      </w:r>
      <w:r w:rsidRPr="00BA6201">
        <w:rPr>
          <w:shd w:val="clear" w:color="auto" w:fill="FFFFFF"/>
        </w:rPr>
        <w:t xml:space="preserve">) </w:t>
      </w:r>
      <w:proofErr w:type="spellStart"/>
      <w:r w:rsidRPr="00BA6201">
        <w:rPr>
          <w:shd w:val="clear" w:color="auto" w:fill="FFFFFF"/>
        </w:rPr>
        <w:t>DeepBlue</w:t>
      </w:r>
      <w:proofErr w:type="spellEnd"/>
      <w:r w:rsidRPr="00BA6201">
        <w:rPr>
          <w:shd w:val="clear" w:color="auto" w:fill="FFFFFF"/>
        </w:rPr>
        <w:t xml:space="preserve"> epigenomic data server: programmatic data retrieval and analysis of epigenome region sets. </w:t>
      </w:r>
      <w:r w:rsidRPr="00BA6201">
        <w:rPr>
          <w:i/>
          <w:iCs/>
        </w:rPr>
        <w:t>Nucleic Acids R</w:t>
      </w:r>
      <w:r w:rsidRPr="00BA6201">
        <w:rPr>
          <w:i/>
          <w:iCs/>
        </w:rPr>
        <w:t>e</w:t>
      </w:r>
      <w:r w:rsidRPr="00BA6201">
        <w:rPr>
          <w:i/>
          <w:iCs/>
        </w:rPr>
        <w:t>search</w:t>
      </w:r>
      <w:r w:rsidRPr="00BA6201">
        <w:rPr>
          <w:shd w:val="clear" w:color="auto" w:fill="FFFFFF"/>
        </w:rPr>
        <w:t>, </w:t>
      </w:r>
      <w:r w:rsidRPr="0074602E">
        <w:t>44(Web Server issue):</w:t>
      </w:r>
      <w:r>
        <w:t xml:space="preserve"> </w:t>
      </w:r>
      <w:r w:rsidRPr="0074602E">
        <w:t>W581-W586</w:t>
      </w:r>
      <w:r>
        <w:t>.</w:t>
      </w:r>
    </w:p>
    <w:p w14:paraId="1938CD45" w14:textId="3F69B244" w:rsidR="00F34F58" w:rsidRPr="002471C9" w:rsidRDefault="00F34F58">
      <w:pPr>
        <w:pStyle w:val="RefText"/>
      </w:pPr>
      <w:r>
        <w:t xml:space="preserve">Darnell R. </w:t>
      </w:r>
      <w:r w:rsidR="002471C9">
        <w:t xml:space="preserve">(2010) </w:t>
      </w:r>
      <w:r>
        <w:t xml:space="preserve">HITS-CLIP: panoramic views of </w:t>
      </w:r>
      <w:proofErr w:type="spellStart"/>
      <w:r>
        <w:t>protei</w:t>
      </w:r>
      <w:proofErr w:type="spellEnd"/>
      <w:r>
        <w:t xml:space="preserve">-RNA regulation in living cells. </w:t>
      </w:r>
      <w:r w:rsidR="002471C9">
        <w:rPr>
          <w:i/>
        </w:rPr>
        <w:t>Wiley Interdisciplinary Reviews: RNA</w:t>
      </w:r>
      <w:r w:rsidR="002471C9">
        <w:t xml:space="preserve">. 1(2): 266-286. </w:t>
      </w:r>
    </w:p>
    <w:p w14:paraId="47B7FB53" w14:textId="6A69C993" w:rsidR="00976F24" w:rsidRDefault="00976F24" w:rsidP="00976F24">
      <w:pPr>
        <w:pStyle w:val="RefText"/>
      </w:pPr>
      <w:r>
        <w:t>ENCODE consortium</w:t>
      </w:r>
      <w:r w:rsidR="002471C9">
        <w:t xml:space="preserve">. </w:t>
      </w:r>
      <w:proofErr w:type="gramStart"/>
      <w:r w:rsidR="002471C9">
        <w:t xml:space="preserve">(2012) </w:t>
      </w:r>
      <w:r w:rsidRPr="00E5135F">
        <w:t>An integrated encyclopedia of DNA elements in the human genome</w:t>
      </w:r>
      <w:r>
        <w:t>.</w:t>
      </w:r>
      <w:proofErr w:type="gramEnd"/>
      <w:r>
        <w:t xml:space="preserve"> </w:t>
      </w:r>
      <w:r>
        <w:rPr>
          <w:i/>
        </w:rPr>
        <w:t>Nature</w:t>
      </w:r>
      <w:r>
        <w:t>, 489(7414): 0028-08.</w:t>
      </w:r>
    </w:p>
    <w:p w14:paraId="3BED8166" w14:textId="77777777" w:rsidR="00976F24" w:rsidRPr="00BA6201" w:rsidRDefault="00976F24" w:rsidP="00976F24">
      <w:pPr>
        <w:pStyle w:val="RefText"/>
      </w:pPr>
      <w:proofErr w:type="gramStart"/>
      <w:r w:rsidRPr="00F84884">
        <w:t>The Genome Sequencing Consortium.</w:t>
      </w:r>
      <w:proofErr w:type="gramEnd"/>
      <w:r w:rsidRPr="00F84884">
        <w:t xml:space="preserve"> </w:t>
      </w:r>
      <w:proofErr w:type="gramStart"/>
      <w:r w:rsidRPr="00F84884">
        <w:t>(2001) Initial sequencing and analysis of the human genome.</w:t>
      </w:r>
      <w:proofErr w:type="gramEnd"/>
      <w:r w:rsidRPr="00F84884">
        <w:t xml:space="preserve"> </w:t>
      </w:r>
      <w:r w:rsidRPr="00BA6201">
        <w:rPr>
          <w:i/>
        </w:rPr>
        <w:t>Nature</w:t>
      </w:r>
      <w:r w:rsidRPr="00F84884">
        <w:t>, 409(6822):</w:t>
      </w:r>
      <w:r>
        <w:t xml:space="preserve"> </w:t>
      </w:r>
      <w:r w:rsidRPr="00F84884">
        <w:t>860-921.</w:t>
      </w:r>
    </w:p>
    <w:p w14:paraId="7E4B149A" w14:textId="77777777" w:rsidR="00A64A34" w:rsidRPr="00191391" w:rsidRDefault="00191391">
      <w:pPr>
        <w:pStyle w:val="RefText"/>
        <w:rPr>
          <w:szCs w:val="14"/>
        </w:rPr>
      </w:pPr>
      <w:proofErr w:type="spellStart"/>
      <w:r>
        <w:rPr>
          <w:szCs w:val="14"/>
        </w:rPr>
        <w:t>Hafner</w:t>
      </w:r>
      <w:proofErr w:type="gramStart"/>
      <w:r>
        <w:rPr>
          <w:szCs w:val="14"/>
        </w:rPr>
        <w:t>,M</w:t>
      </w:r>
      <w:proofErr w:type="spellEnd"/>
      <w:proofErr w:type="gramEnd"/>
      <w:r>
        <w:rPr>
          <w:szCs w:val="14"/>
        </w:rPr>
        <w:t>.</w:t>
      </w:r>
      <w:r w:rsidR="00C6391E">
        <w:rPr>
          <w:szCs w:val="14"/>
        </w:rPr>
        <w:t xml:space="preserve"> et al.</w:t>
      </w:r>
      <w:r>
        <w:rPr>
          <w:szCs w:val="14"/>
        </w:rPr>
        <w:t xml:space="preserve"> (20</w:t>
      </w:r>
      <w:r w:rsidR="00D83B8A" w:rsidRPr="00366351">
        <w:rPr>
          <w:szCs w:val="14"/>
        </w:rPr>
        <w:t>1</w:t>
      </w:r>
      <w:r>
        <w:rPr>
          <w:szCs w:val="14"/>
        </w:rPr>
        <w:t>0</w:t>
      </w:r>
      <w:r w:rsidR="00D83B8A" w:rsidRPr="00366351">
        <w:rPr>
          <w:szCs w:val="14"/>
        </w:rPr>
        <w:t xml:space="preserve">) </w:t>
      </w:r>
      <w:r>
        <w:rPr>
          <w:szCs w:val="14"/>
        </w:rPr>
        <w:t>Transcriptome-wide identification of RNA-binding protein and microRNA target sites by PAR-CLIP.</w:t>
      </w:r>
      <w:r w:rsidR="00D83B8A" w:rsidRPr="00366351">
        <w:rPr>
          <w:szCs w:val="14"/>
        </w:rPr>
        <w:t xml:space="preserve"> </w:t>
      </w:r>
      <w:r w:rsidRPr="00191391">
        <w:rPr>
          <w:i/>
          <w:szCs w:val="14"/>
        </w:rPr>
        <w:t>Cell</w:t>
      </w:r>
      <w:r>
        <w:rPr>
          <w:szCs w:val="14"/>
        </w:rPr>
        <w:t>, 141(1): 129-41.</w:t>
      </w:r>
    </w:p>
    <w:p w14:paraId="722B77AF" w14:textId="1E82BFED" w:rsidR="00D7044B" w:rsidRDefault="00BA6201" w:rsidP="00BA6201">
      <w:pPr>
        <w:pStyle w:val="RefText"/>
      </w:pPr>
      <w:proofErr w:type="spellStart"/>
      <w:r w:rsidRPr="00D7044B">
        <w:t>Karolchik</w:t>
      </w:r>
      <w:proofErr w:type="gramStart"/>
      <w:r>
        <w:t>,</w:t>
      </w:r>
      <w:r w:rsidR="00D7044B" w:rsidRPr="00D7044B">
        <w:t>D</w:t>
      </w:r>
      <w:proofErr w:type="spellEnd"/>
      <w:proofErr w:type="gramEnd"/>
      <w:r w:rsidR="00C6391E">
        <w:t xml:space="preserve">. </w:t>
      </w:r>
      <w:r>
        <w:t>et al</w:t>
      </w:r>
      <w:r w:rsidR="00D7044B" w:rsidRPr="00D7044B">
        <w:t xml:space="preserve">. (2004) The UCSC Table Browser data retrieval tool. </w:t>
      </w:r>
      <w:r w:rsidR="00D7044B" w:rsidRPr="00BA6201">
        <w:rPr>
          <w:i/>
        </w:rPr>
        <w:t>Nucleic Acids Res</w:t>
      </w:r>
      <w:r w:rsidR="00021DE4" w:rsidRPr="00BA6201">
        <w:rPr>
          <w:i/>
        </w:rPr>
        <w:t>earch</w:t>
      </w:r>
      <w:r w:rsidR="00D7044B" w:rsidRPr="00D7044B">
        <w:t>, 32(Database issue): D493-6.</w:t>
      </w:r>
    </w:p>
    <w:p w14:paraId="061DEBD1" w14:textId="10B97395" w:rsidR="00CF4C52" w:rsidRDefault="00021DE4" w:rsidP="00BA6201">
      <w:pPr>
        <w:pStyle w:val="RefText"/>
      </w:pPr>
      <w:proofErr w:type="spellStart"/>
      <w:r w:rsidRPr="00021DE4">
        <w:t>Kent</w:t>
      </w:r>
      <w:proofErr w:type="gramStart"/>
      <w:r w:rsidR="00BA6201">
        <w:t>,</w:t>
      </w:r>
      <w:r w:rsidRPr="00021DE4">
        <w:t>W</w:t>
      </w:r>
      <w:r w:rsidR="00C6391E">
        <w:t>.</w:t>
      </w:r>
      <w:r w:rsidRPr="00021DE4">
        <w:t>J</w:t>
      </w:r>
      <w:proofErr w:type="spellEnd"/>
      <w:proofErr w:type="gramEnd"/>
      <w:r w:rsidR="00C6391E">
        <w:t xml:space="preserve">. </w:t>
      </w:r>
      <w:r w:rsidR="00BA6201">
        <w:t>et al</w:t>
      </w:r>
      <w:r w:rsidRPr="00021DE4">
        <w:t xml:space="preserve">. (2002) The human genome browser at UCSC. </w:t>
      </w:r>
      <w:r w:rsidRPr="00BA6201">
        <w:rPr>
          <w:i/>
        </w:rPr>
        <w:t>Genome Research</w:t>
      </w:r>
      <w:r w:rsidRPr="00021DE4">
        <w:t>, 12(6): 996-1006.</w:t>
      </w:r>
    </w:p>
    <w:p w14:paraId="4589F99E" w14:textId="5FA6732C" w:rsidR="002471C9" w:rsidRDefault="002471C9" w:rsidP="00BA6201">
      <w:pPr>
        <w:pStyle w:val="RefText"/>
      </w:pPr>
      <w:proofErr w:type="gramStart"/>
      <w:r>
        <w:t>Schreiber J. (2016) pomegranate.</w:t>
      </w:r>
      <w:proofErr w:type="gramEnd"/>
      <w:r>
        <w:t xml:space="preserve"> </w:t>
      </w:r>
      <w:hyperlink r:id="rId18" w:history="1">
        <w:r w:rsidRPr="003E6AEC">
          <w:rPr>
            <w:rStyle w:val="Hyperlink"/>
          </w:rPr>
          <w:t>http://github.com/jmschrei/pomegranate</w:t>
        </w:r>
      </w:hyperlink>
      <w:r>
        <w:t xml:space="preserve">. </w:t>
      </w:r>
    </w:p>
    <w:p w14:paraId="51D45E78" w14:textId="1A3E7B79" w:rsidR="00A64A34" w:rsidRDefault="00DA32D8" w:rsidP="008D6D09">
      <w:pPr>
        <w:pStyle w:val="RefText"/>
      </w:pPr>
      <w:proofErr w:type="spellStart"/>
      <w:r w:rsidRPr="00DA32D8">
        <w:t>Yates</w:t>
      </w:r>
      <w:proofErr w:type="gramStart"/>
      <w:r w:rsidRPr="00DA32D8">
        <w:t>,L.A</w:t>
      </w:r>
      <w:proofErr w:type="spellEnd"/>
      <w:proofErr w:type="gramEnd"/>
      <w:r w:rsidRPr="00DA32D8">
        <w:t xml:space="preserve">. et al. (2013). </w:t>
      </w:r>
      <w:proofErr w:type="gramStart"/>
      <w:r w:rsidRPr="00DA32D8">
        <w:t>The long and short of microRNA.</w:t>
      </w:r>
      <w:proofErr w:type="gramEnd"/>
      <w:r w:rsidRPr="00DA32D8">
        <w:t xml:space="preserve"> </w:t>
      </w:r>
      <w:proofErr w:type="gramStart"/>
      <w:r w:rsidRPr="000B0D31">
        <w:rPr>
          <w:i/>
        </w:rPr>
        <w:t>Cell</w:t>
      </w:r>
      <w:r w:rsidRPr="00DA32D8">
        <w:t>, 153(3): 516–519.</w:t>
      </w:r>
      <w:proofErr w:type="gramEnd"/>
    </w:p>
    <w:sectPr w:rsidR="00A64A34" w:rsidSect="0019362B">
      <w:type w:val="continuous"/>
      <w:pgSz w:w="12240" w:h="15826" w:code="1"/>
      <w:pgMar w:top="1267" w:right="1382" w:bottom="1267" w:left="1094" w:header="706" w:footer="835" w:gutter="0"/>
      <w:cols w:num="2" w:space="360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60CC8CF" w15:done="0"/>
  <w15:commentEx w15:paraId="27FBEDDD" w15:done="0"/>
  <w15:commentEx w15:paraId="3DE613E9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45C9DE" w14:textId="77777777" w:rsidR="00536FE0" w:rsidRDefault="00536FE0">
      <w:r>
        <w:separator/>
      </w:r>
    </w:p>
  </w:endnote>
  <w:endnote w:type="continuationSeparator" w:id="0">
    <w:p w14:paraId="485FBF50" w14:textId="77777777" w:rsidR="00536FE0" w:rsidRDefault="00536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-Light">
    <w:altName w:val="Helvetica Light"/>
    <w:charset w:val="00"/>
    <w:family w:val="auto"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dvPS2AA1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3D5849" w14:textId="77777777" w:rsidR="00536FE0" w:rsidRDefault="00536FE0">
      <w:pPr>
        <w:pStyle w:val="Footer"/>
        <w:tabs>
          <w:tab w:val="clear" w:pos="4320"/>
          <w:tab w:val="left" w:pos="4860"/>
        </w:tabs>
        <w:spacing w:line="200" w:lineRule="exact"/>
        <w:rPr>
          <w:u w:val="single" w:color="000000"/>
        </w:rPr>
      </w:pPr>
      <w:r>
        <w:rPr>
          <w:u w:val="single" w:color="000000"/>
        </w:rPr>
        <w:tab/>
      </w:r>
    </w:p>
  </w:footnote>
  <w:footnote w:type="continuationSeparator" w:id="0">
    <w:p w14:paraId="5AE0CE83" w14:textId="77777777" w:rsidR="00536FE0" w:rsidRDefault="00536FE0">
      <w:pPr>
        <w:pStyle w:val="FootnoteText"/>
        <w:rPr>
          <w:szCs w:val="24"/>
        </w:rPr>
      </w:pPr>
      <w:r>
        <w:continuationSeparator/>
      </w:r>
    </w:p>
  </w:footnote>
  <w:footnote w:type="continuationNotice" w:id="1">
    <w:p w14:paraId="50B78D1C" w14:textId="77777777" w:rsidR="00536FE0" w:rsidRDefault="00536FE0">
      <w:pPr>
        <w:pStyle w:val="Footer"/>
        <w:spacing w:line="14" w:lineRule="exact"/>
      </w:pP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47B056" w14:textId="2C634B1F" w:rsidR="00A14D00" w:rsidRDefault="00A14D00">
    <w:pPr>
      <w:pStyle w:val="Header"/>
      <w:spacing w:after="0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0" wp14:anchorId="0A1A6AD0" wp14:editId="69D45A9E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2700" t="7620" r="25400" b="3048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1670C6F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" o:allowoverlap="f" strokeweight=".5pt">
              <w10:wrap anchory="page"/>
              <w10:anchorlock/>
            </v:line>
          </w:pict>
        </mc:Fallback>
      </mc:AlternateContent>
    </w:r>
    <w:r>
      <w:t>F. Wu et al.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317C72" w14:textId="77777777" w:rsidR="00A14D00" w:rsidRPr="008E5030" w:rsidRDefault="00A14D00" w:rsidP="008E5030">
    <w:pPr>
      <w:pStyle w:val="Header"/>
    </w:pPr>
    <w:r>
      <w:t>Article short title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65944"/>
    <w:multiLevelType w:val="hybridMultilevel"/>
    <w:tmpl w:val="0D6082C0"/>
    <w:lvl w:ilvl="0" w:tplc="DE9A40B6">
      <w:start w:val="1"/>
      <w:numFmt w:val="decimal"/>
      <w:pStyle w:val="Heading2"/>
      <w:lvlText w:val="3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7952ED"/>
    <w:multiLevelType w:val="hybridMultilevel"/>
    <w:tmpl w:val="22660D46"/>
    <w:lvl w:ilvl="0" w:tplc="7F0C5BAA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AB27A2"/>
    <w:multiLevelType w:val="multilevel"/>
    <w:tmpl w:val="892E409A"/>
    <w:lvl w:ilvl="0">
      <w:start w:val="1"/>
      <w:numFmt w:val="decimal"/>
      <w:isLgl/>
      <w:lvlText w:val="%1.1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44F93A6F"/>
    <w:multiLevelType w:val="multilevel"/>
    <w:tmpl w:val="5E58B85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350" w:hanging="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57D6F61"/>
    <w:multiLevelType w:val="hybridMultilevel"/>
    <w:tmpl w:val="1A360E4C"/>
    <w:lvl w:ilvl="0" w:tplc="E3C6AE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3371086"/>
    <w:multiLevelType w:val="multilevel"/>
    <w:tmpl w:val="5B0096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>
    <w:nsid w:val="6E690407"/>
    <w:multiLevelType w:val="hybridMultilevel"/>
    <w:tmpl w:val="B364AB5E"/>
    <w:lvl w:ilvl="0" w:tplc="B65EA458">
      <w:start w:val="1"/>
      <w:numFmt w:val="bullet"/>
      <w:pStyle w:val="BulletedLis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2F97A35"/>
    <w:multiLevelType w:val="hybridMultilevel"/>
    <w:tmpl w:val="6C1037E2"/>
    <w:lvl w:ilvl="0" w:tplc="F06E3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9E65C4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776D02"/>
    <w:multiLevelType w:val="hybridMultilevel"/>
    <w:tmpl w:val="E5627752"/>
    <w:lvl w:ilvl="0" w:tplc="7960FB9A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8B3801"/>
    <w:multiLevelType w:val="multilevel"/>
    <w:tmpl w:val="DF0096D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Hea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6"/>
  </w:num>
  <w:num w:numId="7">
    <w:abstractNumId w:val="6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1"/>
  </w:num>
  <w:num w:numId="13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cholas Giangreco">
    <w15:presenceInfo w15:providerId="Windows Live" w15:userId="9b6679277ff52e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4C4"/>
    <w:rsid w:val="0001213C"/>
    <w:rsid w:val="000149E5"/>
    <w:rsid w:val="0001633F"/>
    <w:rsid w:val="00021DE4"/>
    <w:rsid w:val="000307A2"/>
    <w:rsid w:val="00045061"/>
    <w:rsid w:val="00050B51"/>
    <w:rsid w:val="00063765"/>
    <w:rsid w:val="00066407"/>
    <w:rsid w:val="00083970"/>
    <w:rsid w:val="000A734A"/>
    <w:rsid w:val="000B0D31"/>
    <w:rsid w:val="000B21AA"/>
    <w:rsid w:val="000C5FD3"/>
    <w:rsid w:val="000D0D74"/>
    <w:rsid w:val="000E7919"/>
    <w:rsid w:val="000F786B"/>
    <w:rsid w:val="00112539"/>
    <w:rsid w:val="00120FBC"/>
    <w:rsid w:val="00130CFC"/>
    <w:rsid w:val="00137DF7"/>
    <w:rsid w:val="00150E68"/>
    <w:rsid w:val="0015131E"/>
    <w:rsid w:val="001614E1"/>
    <w:rsid w:val="00163472"/>
    <w:rsid w:val="00164CC5"/>
    <w:rsid w:val="00172F85"/>
    <w:rsid w:val="00175D89"/>
    <w:rsid w:val="00175E68"/>
    <w:rsid w:val="001904BC"/>
    <w:rsid w:val="00191391"/>
    <w:rsid w:val="0019362B"/>
    <w:rsid w:val="001976C9"/>
    <w:rsid w:val="001A0125"/>
    <w:rsid w:val="001A0D3A"/>
    <w:rsid w:val="001A5509"/>
    <w:rsid w:val="001B13F0"/>
    <w:rsid w:val="001C6AEE"/>
    <w:rsid w:val="002000FF"/>
    <w:rsid w:val="00211544"/>
    <w:rsid w:val="00211DBF"/>
    <w:rsid w:val="0022204A"/>
    <w:rsid w:val="002454D4"/>
    <w:rsid w:val="002471C9"/>
    <w:rsid w:val="00262228"/>
    <w:rsid w:val="00266AEF"/>
    <w:rsid w:val="002700E0"/>
    <w:rsid w:val="00274D6E"/>
    <w:rsid w:val="002816E0"/>
    <w:rsid w:val="0028467B"/>
    <w:rsid w:val="00295A79"/>
    <w:rsid w:val="002A2089"/>
    <w:rsid w:val="002A7209"/>
    <w:rsid w:val="002B64C4"/>
    <w:rsid w:val="002B75A3"/>
    <w:rsid w:val="002B75B0"/>
    <w:rsid w:val="002C783E"/>
    <w:rsid w:val="002D3674"/>
    <w:rsid w:val="002D3B6B"/>
    <w:rsid w:val="002D5837"/>
    <w:rsid w:val="002D60B0"/>
    <w:rsid w:val="002D7AA3"/>
    <w:rsid w:val="002F49AD"/>
    <w:rsid w:val="002F4CA8"/>
    <w:rsid w:val="00327091"/>
    <w:rsid w:val="00340798"/>
    <w:rsid w:val="00341B9C"/>
    <w:rsid w:val="0034204F"/>
    <w:rsid w:val="00351BC3"/>
    <w:rsid w:val="00352804"/>
    <w:rsid w:val="00366351"/>
    <w:rsid w:val="00377BB6"/>
    <w:rsid w:val="00386DA0"/>
    <w:rsid w:val="00395161"/>
    <w:rsid w:val="00396722"/>
    <w:rsid w:val="003A4127"/>
    <w:rsid w:val="003A4458"/>
    <w:rsid w:val="003B3D09"/>
    <w:rsid w:val="003C4FFA"/>
    <w:rsid w:val="003C728F"/>
    <w:rsid w:val="003D3965"/>
    <w:rsid w:val="003F0E1C"/>
    <w:rsid w:val="004009B2"/>
    <w:rsid w:val="00400C63"/>
    <w:rsid w:val="00403998"/>
    <w:rsid w:val="00405022"/>
    <w:rsid w:val="0041277D"/>
    <w:rsid w:val="00417E33"/>
    <w:rsid w:val="00435193"/>
    <w:rsid w:val="00452614"/>
    <w:rsid w:val="00454567"/>
    <w:rsid w:val="00471A56"/>
    <w:rsid w:val="00473EDA"/>
    <w:rsid w:val="00474F65"/>
    <w:rsid w:val="004768E7"/>
    <w:rsid w:val="00486E58"/>
    <w:rsid w:val="004929DD"/>
    <w:rsid w:val="00493855"/>
    <w:rsid w:val="00494E8B"/>
    <w:rsid w:val="004A2901"/>
    <w:rsid w:val="004A6DD3"/>
    <w:rsid w:val="004B43B9"/>
    <w:rsid w:val="004B658F"/>
    <w:rsid w:val="004D7F41"/>
    <w:rsid w:val="004E0596"/>
    <w:rsid w:val="004E1218"/>
    <w:rsid w:val="004E13A5"/>
    <w:rsid w:val="004E44AC"/>
    <w:rsid w:val="004F494E"/>
    <w:rsid w:val="004F5E2D"/>
    <w:rsid w:val="00504D51"/>
    <w:rsid w:val="00513FFC"/>
    <w:rsid w:val="00536FE0"/>
    <w:rsid w:val="005409F0"/>
    <w:rsid w:val="00544ED1"/>
    <w:rsid w:val="005637B6"/>
    <w:rsid w:val="00565BE4"/>
    <w:rsid w:val="005806E7"/>
    <w:rsid w:val="00584A70"/>
    <w:rsid w:val="005930B1"/>
    <w:rsid w:val="005B2415"/>
    <w:rsid w:val="005E0569"/>
    <w:rsid w:val="005E41BA"/>
    <w:rsid w:val="005E5A37"/>
    <w:rsid w:val="005E6FE1"/>
    <w:rsid w:val="005F50A7"/>
    <w:rsid w:val="006103A9"/>
    <w:rsid w:val="006118F8"/>
    <w:rsid w:val="006323EC"/>
    <w:rsid w:val="00643190"/>
    <w:rsid w:val="0066588F"/>
    <w:rsid w:val="006921D5"/>
    <w:rsid w:val="006A235A"/>
    <w:rsid w:val="006B1691"/>
    <w:rsid w:val="006C2C0F"/>
    <w:rsid w:val="006C5773"/>
    <w:rsid w:val="006F5A2E"/>
    <w:rsid w:val="007119A6"/>
    <w:rsid w:val="0072388D"/>
    <w:rsid w:val="007274EE"/>
    <w:rsid w:val="00740829"/>
    <w:rsid w:val="0074602E"/>
    <w:rsid w:val="00776B59"/>
    <w:rsid w:val="00793C1E"/>
    <w:rsid w:val="007A4570"/>
    <w:rsid w:val="007B0C18"/>
    <w:rsid w:val="007C451F"/>
    <w:rsid w:val="007D170B"/>
    <w:rsid w:val="007E3A61"/>
    <w:rsid w:val="007F5719"/>
    <w:rsid w:val="00801742"/>
    <w:rsid w:val="00806CED"/>
    <w:rsid w:val="00820FD1"/>
    <w:rsid w:val="00850300"/>
    <w:rsid w:val="00853D6D"/>
    <w:rsid w:val="00855F76"/>
    <w:rsid w:val="00887143"/>
    <w:rsid w:val="008A06DC"/>
    <w:rsid w:val="008A13D5"/>
    <w:rsid w:val="008A7380"/>
    <w:rsid w:val="008C0D80"/>
    <w:rsid w:val="008C48F8"/>
    <w:rsid w:val="008C65BD"/>
    <w:rsid w:val="008D6D09"/>
    <w:rsid w:val="008E5030"/>
    <w:rsid w:val="00935C57"/>
    <w:rsid w:val="009377C2"/>
    <w:rsid w:val="00943558"/>
    <w:rsid w:val="00947F84"/>
    <w:rsid w:val="00952599"/>
    <w:rsid w:val="0095359B"/>
    <w:rsid w:val="00953D5D"/>
    <w:rsid w:val="00966AE9"/>
    <w:rsid w:val="00976F24"/>
    <w:rsid w:val="0098739D"/>
    <w:rsid w:val="00987DB7"/>
    <w:rsid w:val="009A3330"/>
    <w:rsid w:val="009A529D"/>
    <w:rsid w:val="009B348E"/>
    <w:rsid w:val="009B4119"/>
    <w:rsid w:val="009D0B6E"/>
    <w:rsid w:val="00A14D00"/>
    <w:rsid w:val="00A226FD"/>
    <w:rsid w:val="00A2522A"/>
    <w:rsid w:val="00A35A8B"/>
    <w:rsid w:val="00A36004"/>
    <w:rsid w:val="00A50216"/>
    <w:rsid w:val="00A5432A"/>
    <w:rsid w:val="00A55800"/>
    <w:rsid w:val="00A57668"/>
    <w:rsid w:val="00A629D9"/>
    <w:rsid w:val="00A64A34"/>
    <w:rsid w:val="00A663DF"/>
    <w:rsid w:val="00A7074F"/>
    <w:rsid w:val="00A72E06"/>
    <w:rsid w:val="00A76CB0"/>
    <w:rsid w:val="00A818B3"/>
    <w:rsid w:val="00A84066"/>
    <w:rsid w:val="00A91331"/>
    <w:rsid w:val="00AB08E4"/>
    <w:rsid w:val="00AC5FB6"/>
    <w:rsid w:val="00AC5FDF"/>
    <w:rsid w:val="00AE0ABC"/>
    <w:rsid w:val="00AE59ED"/>
    <w:rsid w:val="00AF3A37"/>
    <w:rsid w:val="00B02289"/>
    <w:rsid w:val="00B35C18"/>
    <w:rsid w:val="00B637BC"/>
    <w:rsid w:val="00B652DF"/>
    <w:rsid w:val="00B70F5A"/>
    <w:rsid w:val="00B7282B"/>
    <w:rsid w:val="00B972B2"/>
    <w:rsid w:val="00BA6201"/>
    <w:rsid w:val="00BC6990"/>
    <w:rsid w:val="00BE3C64"/>
    <w:rsid w:val="00BE5EE2"/>
    <w:rsid w:val="00BF07D6"/>
    <w:rsid w:val="00BF5BC4"/>
    <w:rsid w:val="00C15AF6"/>
    <w:rsid w:val="00C3498D"/>
    <w:rsid w:val="00C4341F"/>
    <w:rsid w:val="00C62A92"/>
    <w:rsid w:val="00C6391E"/>
    <w:rsid w:val="00C6665B"/>
    <w:rsid w:val="00C74086"/>
    <w:rsid w:val="00C7690C"/>
    <w:rsid w:val="00C96DBB"/>
    <w:rsid w:val="00CA040D"/>
    <w:rsid w:val="00CB4809"/>
    <w:rsid w:val="00CC2A8E"/>
    <w:rsid w:val="00CC64E3"/>
    <w:rsid w:val="00CD1016"/>
    <w:rsid w:val="00CD1067"/>
    <w:rsid w:val="00CD228E"/>
    <w:rsid w:val="00CD55D8"/>
    <w:rsid w:val="00CE4DF4"/>
    <w:rsid w:val="00CF4C52"/>
    <w:rsid w:val="00CF605A"/>
    <w:rsid w:val="00D00519"/>
    <w:rsid w:val="00D054F7"/>
    <w:rsid w:val="00D21CA2"/>
    <w:rsid w:val="00D22E67"/>
    <w:rsid w:val="00D32F18"/>
    <w:rsid w:val="00D35116"/>
    <w:rsid w:val="00D35652"/>
    <w:rsid w:val="00D35CC2"/>
    <w:rsid w:val="00D62D0D"/>
    <w:rsid w:val="00D65C51"/>
    <w:rsid w:val="00D7044B"/>
    <w:rsid w:val="00D726B8"/>
    <w:rsid w:val="00D74030"/>
    <w:rsid w:val="00D83B8A"/>
    <w:rsid w:val="00D8726D"/>
    <w:rsid w:val="00DA32D8"/>
    <w:rsid w:val="00DA5D03"/>
    <w:rsid w:val="00DA7E18"/>
    <w:rsid w:val="00DC2DCC"/>
    <w:rsid w:val="00DC5078"/>
    <w:rsid w:val="00DC5EDA"/>
    <w:rsid w:val="00DD38F7"/>
    <w:rsid w:val="00DE719A"/>
    <w:rsid w:val="00E33A58"/>
    <w:rsid w:val="00E43CD9"/>
    <w:rsid w:val="00E5135F"/>
    <w:rsid w:val="00E53AE3"/>
    <w:rsid w:val="00E669BD"/>
    <w:rsid w:val="00E678E8"/>
    <w:rsid w:val="00E800AB"/>
    <w:rsid w:val="00E84CE7"/>
    <w:rsid w:val="00EB0047"/>
    <w:rsid w:val="00EC347C"/>
    <w:rsid w:val="00EC5ED4"/>
    <w:rsid w:val="00EE00FB"/>
    <w:rsid w:val="00EE1FE6"/>
    <w:rsid w:val="00EF5D71"/>
    <w:rsid w:val="00F10972"/>
    <w:rsid w:val="00F137B5"/>
    <w:rsid w:val="00F22BF8"/>
    <w:rsid w:val="00F27210"/>
    <w:rsid w:val="00F343C5"/>
    <w:rsid w:val="00F34F58"/>
    <w:rsid w:val="00F362A7"/>
    <w:rsid w:val="00F4766C"/>
    <w:rsid w:val="00F57D47"/>
    <w:rsid w:val="00F66DE5"/>
    <w:rsid w:val="00F84884"/>
    <w:rsid w:val="00F91192"/>
    <w:rsid w:val="00FC40EC"/>
    <w:rsid w:val="00FD09A4"/>
    <w:rsid w:val="00FD5375"/>
    <w:rsid w:val="00FE4494"/>
    <w:rsid w:val="00FF1489"/>
    <w:rsid w:val="00FF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35D9A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ED4"/>
    <w:pPr>
      <w:spacing w:line="240" w:lineRule="exact"/>
    </w:pPr>
    <w:rPr>
      <w:rFonts w:ascii="Times" w:hAnsi="Times"/>
      <w:szCs w:val="24"/>
      <w:lang w:val="en-US" w:eastAsia="en-US"/>
    </w:rPr>
  </w:style>
  <w:style w:type="paragraph" w:styleId="Heading1">
    <w:name w:val="heading 1"/>
    <w:next w:val="Normal"/>
    <w:qFormat/>
    <w:rsid w:val="001A0125"/>
    <w:pPr>
      <w:numPr>
        <w:numId w:val="12"/>
      </w:numPr>
      <w:spacing w:before="360" w:after="50" w:line="240" w:lineRule="exact"/>
      <w:ind w:left="357" w:hanging="357"/>
      <w:outlineLvl w:val="0"/>
    </w:pPr>
    <w:rPr>
      <w:rFonts w:ascii="Helvetica" w:hAnsi="Helvetica"/>
      <w:b/>
      <w:lang w:val="en-US" w:eastAsia="en-US"/>
    </w:rPr>
  </w:style>
  <w:style w:type="paragraph" w:styleId="Heading2">
    <w:name w:val="heading 2"/>
    <w:next w:val="Normal"/>
    <w:autoRedefine/>
    <w:qFormat/>
    <w:rsid w:val="00DC5EDA"/>
    <w:pPr>
      <w:numPr>
        <w:numId w:val="13"/>
      </w:numPr>
      <w:spacing w:before="360" w:after="52" w:line="240" w:lineRule="exact"/>
      <w:outlineLvl w:val="1"/>
    </w:pPr>
    <w:rPr>
      <w:b/>
      <w:bCs/>
      <w:sz w:val="18"/>
      <w:szCs w:val="18"/>
      <w:lang w:val="en-US" w:eastAsia="en-US"/>
    </w:rPr>
  </w:style>
  <w:style w:type="paragraph" w:styleId="Heading3">
    <w:name w:val="heading 3"/>
    <w:basedOn w:val="para-first"/>
    <w:link w:val="Heading3Char"/>
    <w:qFormat/>
    <w:rsid w:val="009D0B6E"/>
    <w:p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D583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C5ED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C5ED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C5ED4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C5ED4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C5ED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5ED4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LineNumber">
    <w:name w:val="line number"/>
    <w:basedOn w:val="DefaultParagraphFont"/>
    <w:rsid w:val="00EC5ED4"/>
  </w:style>
  <w:style w:type="paragraph" w:styleId="Footer">
    <w:name w:val="footer"/>
    <w:basedOn w:val="Normal"/>
    <w:rsid w:val="00EC5ED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C5ED4"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rsid w:val="00EC5ED4"/>
    <w:pPr>
      <w:spacing w:before="140" w:line="160" w:lineRule="exact"/>
      <w:jc w:val="right"/>
    </w:pPr>
    <w:rPr>
      <w:rFonts w:ascii="Helvetica" w:hAnsi="Helvetica"/>
      <w:i/>
      <w:sz w:val="16"/>
      <w:lang w:val="en-US" w:eastAsia="en-US"/>
    </w:rPr>
  </w:style>
  <w:style w:type="paragraph" w:customStyle="1" w:styleId="DOILine">
    <w:name w:val="DOI Line"/>
    <w:basedOn w:val="Catchline"/>
    <w:rsid w:val="00EC5ED4"/>
    <w:pPr>
      <w:spacing w:before="44"/>
    </w:pPr>
  </w:style>
  <w:style w:type="paragraph" w:customStyle="1" w:styleId="Articletitle">
    <w:name w:val="Article title"/>
    <w:rsid w:val="00EC5ED4"/>
    <w:pPr>
      <w:spacing w:before="92" w:line="420" w:lineRule="exact"/>
    </w:pPr>
    <w:rPr>
      <w:rFonts w:ascii="Helvetica" w:hAnsi="Helvetica"/>
      <w:b/>
      <w:sz w:val="32"/>
      <w:lang w:val="en-US" w:eastAsia="en-US"/>
    </w:rPr>
  </w:style>
  <w:style w:type="paragraph" w:customStyle="1" w:styleId="Authorname">
    <w:name w:val="Author name"/>
    <w:link w:val="AuthornameChar"/>
    <w:rsid w:val="00EC5ED4"/>
    <w:pPr>
      <w:spacing w:before="70" w:line="300" w:lineRule="exact"/>
    </w:pPr>
    <w:rPr>
      <w:rFonts w:ascii="Helvetica-Light" w:hAnsi="Helvetica-Light"/>
      <w:iCs/>
      <w:sz w:val="26"/>
      <w:lang w:val="en-US" w:eastAsia="en-US"/>
    </w:rPr>
  </w:style>
  <w:style w:type="paragraph" w:customStyle="1" w:styleId="Affilation">
    <w:name w:val="Affilation"/>
    <w:basedOn w:val="Authorname"/>
    <w:link w:val="AffilationChar"/>
    <w:rsid w:val="00EC5ED4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EC5ED4"/>
    <w:pPr>
      <w:spacing w:before="0" w:after="294"/>
    </w:pPr>
    <w:rPr>
      <w:sz w:val="16"/>
    </w:rPr>
  </w:style>
  <w:style w:type="paragraph" w:customStyle="1" w:styleId="AbstractHead">
    <w:name w:val="Abstract Head"/>
    <w:link w:val="AbstractHeadChar"/>
    <w:rsid w:val="00EC5ED4"/>
    <w:pPr>
      <w:spacing w:before="210" w:after="10" w:line="220" w:lineRule="exact"/>
      <w:jc w:val="both"/>
    </w:pPr>
    <w:rPr>
      <w:rFonts w:ascii="Helvetica" w:hAnsi="Helvetica"/>
      <w:b/>
      <w:caps/>
      <w:sz w:val="16"/>
      <w:lang w:val="en-US" w:eastAsia="en-US"/>
    </w:rPr>
  </w:style>
  <w:style w:type="paragraph" w:customStyle="1" w:styleId="AbstractText">
    <w:name w:val="Abstract Text"/>
    <w:link w:val="AbstractTextChar"/>
    <w:rsid w:val="00EC5ED4"/>
    <w:pPr>
      <w:spacing w:line="220" w:lineRule="exact"/>
      <w:jc w:val="both"/>
    </w:pPr>
    <w:rPr>
      <w:rFonts w:ascii="Helvetica" w:hAnsi="Helvetica"/>
      <w:sz w:val="16"/>
      <w:lang w:val="en-US" w:eastAsia="en-US"/>
    </w:rPr>
  </w:style>
  <w:style w:type="paragraph" w:customStyle="1" w:styleId="Para">
    <w:name w:val="Para"/>
    <w:link w:val="ParaChar"/>
    <w:rsid w:val="00EC5ED4"/>
    <w:pPr>
      <w:spacing w:line="220" w:lineRule="exact"/>
      <w:ind w:firstLine="170"/>
      <w:jc w:val="both"/>
    </w:pPr>
    <w:rPr>
      <w:sz w:val="18"/>
      <w:lang w:val="en-US" w:eastAsia="en-US"/>
    </w:rPr>
  </w:style>
  <w:style w:type="paragraph" w:customStyle="1" w:styleId="ParaNoInd">
    <w:name w:val="ParaNoInd"/>
    <w:basedOn w:val="Para"/>
    <w:link w:val="ParaNoIndChar"/>
    <w:rsid w:val="00EC5ED4"/>
    <w:pPr>
      <w:ind w:firstLine="0"/>
    </w:pPr>
  </w:style>
  <w:style w:type="character" w:styleId="FootnoteReference">
    <w:name w:val="footnote reference"/>
    <w:basedOn w:val="DefaultParagraphFont"/>
    <w:semiHidden/>
    <w:rsid w:val="00EC5ED4"/>
    <w:rPr>
      <w:vertAlign w:val="superscript"/>
    </w:rPr>
  </w:style>
  <w:style w:type="character" w:styleId="PageNumber">
    <w:name w:val="page number"/>
    <w:basedOn w:val="DefaultParagraphFont"/>
    <w:rsid w:val="00EC5ED4"/>
    <w:rPr>
      <w:rFonts w:ascii="Helvetica" w:hAnsi="Helvetica"/>
      <w:b/>
      <w:sz w:val="18"/>
    </w:rPr>
  </w:style>
  <w:style w:type="paragraph" w:customStyle="1" w:styleId="Ahead">
    <w:name w:val="A head"/>
    <w:basedOn w:val="Heading1"/>
    <w:rsid w:val="00EC5ED4"/>
    <w:pPr>
      <w:numPr>
        <w:numId w:val="0"/>
      </w:numPr>
    </w:pPr>
  </w:style>
  <w:style w:type="paragraph" w:styleId="BlockText">
    <w:name w:val="Block Text"/>
    <w:basedOn w:val="Normal"/>
    <w:rsid w:val="00EC5ED4"/>
    <w:pPr>
      <w:spacing w:after="120"/>
      <w:ind w:left="1440" w:right="1440"/>
    </w:pPr>
  </w:style>
  <w:style w:type="character" w:customStyle="1" w:styleId="Chead">
    <w:name w:val="C head"/>
    <w:basedOn w:val="DefaultParagraphFont"/>
    <w:rsid w:val="00EC5ED4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rsid w:val="00EC5ED4"/>
    <w:pPr>
      <w:spacing w:before="126"/>
    </w:pPr>
  </w:style>
  <w:style w:type="paragraph" w:customStyle="1" w:styleId="NumberedList">
    <w:name w:val="Numbered List"/>
    <w:basedOn w:val="ParaNoInd"/>
    <w:rsid w:val="00EC5ED4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EC5ED4"/>
    <w:pPr>
      <w:spacing w:before="120"/>
    </w:pPr>
  </w:style>
  <w:style w:type="paragraph" w:customStyle="1" w:styleId="NumberedListlast">
    <w:name w:val="Numbered List last"/>
    <w:basedOn w:val="NumberedList"/>
    <w:rsid w:val="00EC5ED4"/>
    <w:pPr>
      <w:spacing w:after="120"/>
    </w:pPr>
  </w:style>
  <w:style w:type="paragraph" w:customStyle="1" w:styleId="BulletedList">
    <w:name w:val="Bulleted List"/>
    <w:basedOn w:val="ParaNoInd"/>
    <w:rsid w:val="00EC5ED4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EC5ED4"/>
    <w:pPr>
      <w:spacing w:before="120"/>
    </w:pPr>
  </w:style>
  <w:style w:type="paragraph" w:customStyle="1" w:styleId="BulletedListlast">
    <w:name w:val="Bulleted List last"/>
    <w:basedOn w:val="BulletedList"/>
    <w:rsid w:val="00EC5ED4"/>
    <w:pPr>
      <w:spacing w:after="120"/>
    </w:pPr>
  </w:style>
  <w:style w:type="paragraph" w:customStyle="1" w:styleId="MTDisplayEquation">
    <w:name w:val="MTDisplayEquation"/>
    <w:basedOn w:val="ParaNoInd"/>
    <w:next w:val="Normal"/>
    <w:rsid w:val="00EC5ED4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rsid w:val="00EC5ED4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EC5ED4"/>
    <w:pPr>
      <w:ind w:left="400" w:hanging="400"/>
    </w:pPr>
  </w:style>
  <w:style w:type="paragraph" w:customStyle="1" w:styleId="UnnumberedListfirst">
    <w:name w:val="Unnumbered List first"/>
    <w:basedOn w:val="UnnumberedList"/>
    <w:rsid w:val="00EC5ED4"/>
    <w:pPr>
      <w:spacing w:before="120"/>
    </w:pPr>
  </w:style>
  <w:style w:type="paragraph" w:customStyle="1" w:styleId="UnnumberedListlast">
    <w:name w:val="Unnumbered List last"/>
    <w:basedOn w:val="UnnumberedList"/>
    <w:rsid w:val="00EC5ED4"/>
    <w:pPr>
      <w:spacing w:after="120"/>
    </w:pPr>
  </w:style>
  <w:style w:type="paragraph" w:customStyle="1" w:styleId="EquationDisplay">
    <w:name w:val="Equation Display"/>
    <w:basedOn w:val="MTDisplayEquation"/>
    <w:rsid w:val="00EC5ED4"/>
    <w:pPr>
      <w:spacing w:before="120" w:after="120" w:line="240" w:lineRule="auto"/>
    </w:pPr>
  </w:style>
  <w:style w:type="paragraph" w:customStyle="1" w:styleId="FigureCaption">
    <w:name w:val="Figure Caption"/>
    <w:rsid w:val="00EC5ED4"/>
    <w:pPr>
      <w:spacing w:before="290" w:after="240" w:line="200" w:lineRule="exact"/>
      <w:jc w:val="both"/>
    </w:pPr>
    <w:rPr>
      <w:sz w:val="16"/>
      <w:lang w:val="en-US" w:eastAsia="en-US"/>
    </w:rPr>
  </w:style>
  <w:style w:type="paragraph" w:customStyle="1" w:styleId="Tablecaption">
    <w:name w:val="Table caption"/>
    <w:rsid w:val="00EC5ED4"/>
    <w:pPr>
      <w:spacing w:before="240" w:after="260" w:line="200" w:lineRule="exact"/>
    </w:pPr>
    <w:rPr>
      <w:sz w:val="16"/>
      <w:lang w:val="en-US" w:eastAsia="en-US"/>
    </w:rPr>
  </w:style>
  <w:style w:type="paragraph" w:customStyle="1" w:styleId="Tablebody">
    <w:name w:val="Table body"/>
    <w:rsid w:val="00EC5ED4"/>
    <w:pPr>
      <w:spacing w:line="200" w:lineRule="exact"/>
      <w:ind w:left="160" w:hanging="160"/>
    </w:pPr>
    <w:rPr>
      <w:sz w:val="16"/>
      <w:lang w:val="en-US" w:eastAsia="en-US"/>
    </w:rPr>
  </w:style>
  <w:style w:type="paragraph" w:customStyle="1" w:styleId="TableColumnhead">
    <w:name w:val="Table Column head"/>
    <w:basedOn w:val="Tablebody"/>
    <w:rsid w:val="00EC5ED4"/>
    <w:pPr>
      <w:spacing w:before="80" w:after="140"/>
    </w:pPr>
  </w:style>
  <w:style w:type="paragraph" w:customStyle="1" w:styleId="Tablebodyfirst">
    <w:name w:val="Table body first"/>
    <w:basedOn w:val="Tablebody"/>
    <w:rsid w:val="00EC5ED4"/>
    <w:pPr>
      <w:spacing w:before="90"/>
    </w:pPr>
  </w:style>
  <w:style w:type="paragraph" w:customStyle="1" w:styleId="Tablebodylast">
    <w:name w:val="Table body last"/>
    <w:basedOn w:val="Tablebody"/>
    <w:rsid w:val="00EC5ED4"/>
    <w:pPr>
      <w:spacing w:after="134"/>
    </w:pPr>
  </w:style>
  <w:style w:type="paragraph" w:customStyle="1" w:styleId="Tablefootnote">
    <w:name w:val="Table footnote"/>
    <w:rsid w:val="00EC5ED4"/>
    <w:pPr>
      <w:spacing w:before="80" w:line="180" w:lineRule="exact"/>
      <w:jc w:val="both"/>
    </w:pPr>
    <w:rPr>
      <w:sz w:val="14"/>
      <w:lang w:val="en-US" w:eastAsia="en-US"/>
    </w:rPr>
  </w:style>
  <w:style w:type="paragraph" w:customStyle="1" w:styleId="AckHead">
    <w:name w:val="Ack Head"/>
    <w:basedOn w:val="Ahead"/>
    <w:rsid w:val="00EC5ED4"/>
  </w:style>
  <w:style w:type="paragraph" w:customStyle="1" w:styleId="AckText">
    <w:name w:val="Ack Text"/>
    <w:basedOn w:val="ParaNoInd"/>
    <w:rsid w:val="00EC5ED4"/>
  </w:style>
  <w:style w:type="paragraph" w:customStyle="1" w:styleId="RefHead">
    <w:name w:val="Ref Head"/>
    <w:basedOn w:val="Ahead"/>
    <w:rsid w:val="00EC5ED4"/>
  </w:style>
  <w:style w:type="paragraph" w:customStyle="1" w:styleId="RefText">
    <w:name w:val="Ref Text"/>
    <w:rsid w:val="00EC5ED4"/>
    <w:pPr>
      <w:spacing w:line="180" w:lineRule="exact"/>
      <w:ind w:left="227" w:hanging="227"/>
      <w:jc w:val="both"/>
    </w:pPr>
    <w:rPr>
      <w:sz w:val="14"/>
      <w:lang w:val="en-US" w:eastAsia="en-US"/>
    </w:rPr>
  </w:style>
  <w:style w:type="paragraph" w:customStyle="1" w:styleId="BHead">
    <w:name w:val="B Head"/>
    <w:rsid w:val="00EC5ED4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  <w:lang w:val="en-US" w:eastAsia="en-US"/>
    </w:rPr>
  </w:style>
  <w:style w:type="paragraph" w:styleId="HTMLAddress">
    <w:name w:val="HTML Address"/>
    <w:basedOn w:val="Normal"/>
    <w:rsid w:val="00EC5ED4"/>
    <w:rPr>
      <w:i/>
      <w:iCs/>
    </w:rPr>
  </w:style>
  <w:style w:type="paragraph" w:customStyle="1" w:styleId="ArticleType">
    <w:name w:val="Article Type"/>
    <w:rsid w:val="00EC5ED4"/>
    <w:pPr>
      <w:spacing w:before="160"/>
    </w:pPr>
    <w:rPr>
      <w:rFonts w:ascii="Helvetica" w:hAnsi="Helvetica"/>
      <w:i/>
      <w:sz w:val="24"/>
      <w:lang w:val="en-US" w:eastAsia="en-US"/>
    </w:rPr>
  </w:style>
  <w:style w:type="paragraph" w:customStyle="1" w:styleId="Para0">
    <w:name w:val="&lt;Para&gt;"/>
    <w:basedOn w:val="Para"/>
    <w:rsid w:val="00EC5ED4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EC5ED4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EC5ED4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EC5ED4"/>
    <w:rPr>
      <w:sz w:val="16"/>
    </w:rPr>
  </w:style>
  <w:style w:type="paragraph" w:customStyle="1" w:styleId="FigureCaption0">
    <w:name w:val="&lt;Figure Caption&gt;"/>
    <w:basedOn w:val="FigureCaption"/>
    <w:rsid w:val="00EC5ED4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EC5ED4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EC5ED4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EC5ED4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EC5ED4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EC5ED4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EC5ED4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EC5ED4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EC5ED4"/>
    <w:pPr>
      <w:spacing w:line="200" w:lineRule="exact"/>
      <w:ind w:left="403" w:hanging="403"/>
    </w:pPr>
    <w:rPr>
      <w:sz w:val="16"/>
    </w:rPr>
  </w:style>
  <w:style w:type="table" w:styleId="TableGrid">
    <w:name w:val="Table Grid"/>
    <w:basedOn w:val="TableNormal"/>
    <w:rsid w:val="00CC6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A55800"/>
    <w:rPr>
      <w:rFonts w:ascii="Helvetica" w:hAnsi="Helvetica"/>
      <w:b/>
      <w:i/>
      <w:sz w:val="16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558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5800"/>
    <w:rPr>
      <w:rFonts w:ascii="Tahoma" w:hAnsi="Tahoma" w:cs="Tahoma"/>
      <w:sz w:val="16"/>
      <w:szCs w:val="16"/>
      <w:lang w:val="en-US" w:eastAsia="en-US"/>
    </w:rPr>
  </w:style>
  <w:style w:type="paragraph" w:customStyle="1" w:styleId="Abstract-Text">
    <w:name w:val="Abstract-Text"/>
    <w:basedOn w:val="AbstractText"/>
    <w:link w:val="Abstract-TextChar"/>
    <w:qFormat/>
    <w:rsid w:val="00A5432A"/>
    <w:rPr>
      <w:sz w:val="18"/>
      <w:szCs w:val="18"/>
    </w:rPr>
  </w:style>
  <w:style w:type="paragraph" w:customStyle="1" w:styleId="Abstract-Head">
    <w:name w:val="Abstract-Head"/>
    <w:basedOn w:val="AbstractHead"/>
    <w:link w:val="Abstract-HeadChar"/>
    <w:qFormat/>
    <w:rsid w:val="00A5432A"/>
    <w:pPr>
      <w:tabs>
        <w:tab w:val="left" w:pos="7140"/>
      </w:tabs>
      <w:spacing w:before="300" w:line="200" w:lineRule="exact"/>
    </w:pPr>
    <w:rPr>
      <w:caps w:val="0"/>
      <w:sz w:val="20"/>
    </w:rPr>
  </w:style>
  <w:style w:type="character" w:customStyle="1" w:styleId="AbstractTextChar">
    <w:name w:val="Abstract Text Char"/>
    <w:basedOn w:val="DefaultParagraphFont"/>
    <w:link w:val="AbstractText"/>
    <w:rsid w:val="00A5432A"/>
    <w:rPr>
      <w:rFonts w:ascii="Helvetica" w:hAnsi="Helvetica"/>
      <w:sz w:val="16"/>
      <w:lang w:val="en-US" w:eastAsia="en-US"/>
    </w:rPr>
  </w:style>
  <w:style w:type="character" w:customStyle="1" w:styleId="Abstract-TextChar">
    <w:name w:val="Abstract-Text Char"/>
    <w:basedOn w:val="AbstractTextChar"/>
    <w:link w:val="Abstract-Text"/>
    <w:rsid w:val="00A5432A"/>
    <w:rPr>
      <w:rFonts w:ascii="Helvetica" w:hAnsi="Helvetica"/>
      <w:sz w:val="18"/>
      <w:szCs w:val="18"/>
      <w:lang w:val="en-US" w:eastAsia="en-US"/>
    </w:rPr>
  </w:style>
  <w:style w:type="paragraph" w:customStyle="1" w:styleId="Author-Group">
    <w:name w:val="Author-Group"/>
    <w:basedOn w:val="Authorname"/>
    <w:link w:val="Author-GroupChar"/>
    <w:qFormat/>
    <w:rsid w:val="00513FFC"/>
    <w:pPr>
      <w:spacing w:before="100"/>
      <w:jc w:val="both"/>
    </w:pPr>
    <w:rPr>
      <w:sz w:val="24"/>
      <w:szCs w:val="24"/>
    </w:rPr>
  </w:style>
  <w:style w:type="character" w:customStyle="1" w:styleId="AbstractHeadChar">
    <w:name w:val="Abstract Head Char"/>
    <w:basedOn w:val="DefaultParagraphFont"/>
    <w:link w:val="AbstractHead"/>
    <w:rsid w:val="00A5432A"/>
    <w:rPr>
      <w:rFonts w:ascii="Helvetica" w:hAnsi="Helvetica"/>
      <w:b/>
      <w:caps/>
      <w:sz w:val="16"/>
      <w:lang w:val="en-US" w:eastAsia="en-US"/>
    </w:rPr>
  </w:style>
  <w:style w:type="character" w:customStyle="1" w:styleId="Abstract-HeadChar">
    <w:name w:val="Abstract-Head Char"/>
    <w:basedOn w:val="AbstractHeadChar"/>
    <w:link w:val="Abstract-Head"/>
    <w:rsid w:val="00A5432A"/>
    <w:rPr>
      <w:rFonts w:ascii="Helvetica" w:hAnsi="Helvetica"/>
      <w:b/>
      <w:caps/>
      <w:sz w:val="16"/>
      <w:lang w:val="en-US" w:eastAsia="en-US"/>
    </w:rPr>
  </w:style>
  <w:style w:type="paragraph" w:customStyle="1" w:styleId="Author-Affiliation">
    <w:name w:val="Author-Affiliation"/>
    <w:basedOn w:val="Affilation"/>
    <w:link w:val="Author-AffiliationChar"/>
    <w:qFormat/>
    <w:rsid w:val="00513FFC"/>
    <w:pPr>
      <w:spacing w:before="100"/>
      <w:jc w:val="both"/>
    </w:pPr>
    <w:rPr>
      <w:sz w:val="18"/>
      <w:szCs w:val="18"/>
    </w:rPr>
  </w:style>
  <w:style w:type="character" w:customStyle="1" w:styleId="AuthornameChar">
    <w:name w:val="Author name Char"/>
    <w:basedOn w:val="DefaultParagraphFont"/>
    <w:link w:val="Authorname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GroupChar">
    <w:name w:val="Author-Group Char"/>
    <w:basedOn w:val="AuthornameChar"/>
    <w:link w:val="Author-Group"/>
    <w:rsid w:val="00513FFC"/>
    <w:rPr>
      <w:rFonts w:ascii="Helvetica-Light" w:hAnsi="Helvetica-Light"/>
      <w:iCs/>
      <w:sz w:val="24"/>
      <w:szCs w:val="24"/>
      <w:lang w:val="en-US" w:eastAsia="en-US"/>
    </w:rPr>
  </w:style>
  <w:style w:type="paragraph" w:styleId="Title">
    <w:name w:val="Title"/>
    <w:basedOn w:val="Articletitle"/>
    <w:next w:val="Normal"/>
    <w:link w:val="TitleChar"/>
    <w:qFormat/>
    <w:rsid w:val="00435193"/>
    <w:pPr>
      <w:jc w:val="both"/>
    </w:pPr>
    <w:rPr>
      <w:sz w:val="36"/>
      <w:szCs w:val="36"/>
    </w:rPr>
  </w:style>
  <w:style w:type="character" w:customStyle="1" w:styleId="AffilationChar">
    <w:name w:val="Affilation Char"/>
    <w:basedOn w:val="AuthornameChar"/>
    <w:link w:val="Affilation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AffiliationChar">
    <w:name w:val="Author-Affiliation Char"/>
    <w:basedOn w:val="AffilationChar"/>
    <w:link w:val="Author-Affiliation"/>
    <w:rsid w:val="00513FFC"/>
    <w:rPr>
      <w:rFonts w:ascii="Helvetica-Light" w:hAnsi="Helvetica-Light"/>
      <w:iCs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435193"/>
    <w:rPr>
      <w:rFonts w:ascii="Helvetica" w:hAnsi="Helvetica"/>
      <w:b/>
      <w:sz w:val="36"/>
      <w:szCs w:val="36"/>
      <w:lang w:val="en-US" w:eastAsia="en-US"/>
    </w:rPr>
  </w:style>
  <w:style w:type="paragraph" w:styleId="Subtitle">
    <w:name w:val="Subtitle"/>
    <w:basedOn w:val="ArticleType"/>
    <w:next w:val="Normal"/>
    <w:link w:val="SubtitleChar"/>
    <w:qFormat/>
    <w:rsid w:val="00435193"/>
    <w:pPr>
      <w:jc w:val="both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35193"/>
    <w:rPr>
      <w:rFonts w:ascii="Helvetica" w:hAnsi="Helvetica"/>
      <w:i/>
      <w:sz w:val="28"/>
      <w:szCs w:val="28"/>
      <w:lang w:val="en-US" w:eastAsia="en-US"/>
    </w:rPr>
  </w:style>
  <w:style w:type="paragraph" w:customStyle="1" w:styleId="corrs-au">
    <w:name w:val="corrs-au"/>
    <w:basedOn w:val="Authorname"/>
    <w:link w:val="corrs-auChar"/>
    <w:qFormat/>
    <w:rsid w:val="002F4CA8"/>
    <w:pPr>
      <w:jc w:val="both"/>
    </w:pPr>
    <w:rPr>
      <w:sz w:val="17"/>
      <w:szCs w:val="17"/>
    </w:rPr>
  </w:style>
  <w:style w:type="paragraph" w:customStyle="1" w:styleId="History-Dates">
    <w:name w:val="History-Dates"/>
    <w:basedOn w:val="Affilation"/>
    <w:link w:val="History-DatesChar"/>
    <w:qFormat/>
    <w:rsid w:val="002F4CA8"/>
    <w:pPr>
      <w:jc w:val="both"/>
    </w:pPr>
    <w:rPr>
      <w:sz w:val="16"/>
      <w:szCs w:val="16"/>
    </w:rPr>
  </w:style>
  <w:style w:type="character" w:customStyle="1" w:styleId="corrs-auChar">
    <w:name w:val="corrs-au Char"/>
    <w:basedOn w:val="AuthornameChar"/>
    <w:link w:val="corrs-au"/>
    <w:rsid w:val="002F4CA8"/>
    <w:rPr>
      <w:rFonts w:ascii="Helvetica-Light" w:hAnsi="Helvetica-Light"/>
      <w:iCs/>
      <w:sz w:val="17"/>
      <w:szCs w:val="17"/>
      <w:lang w:val="en-US" w:eastAsia="en-US"/>
    </w:rPr>
  </w:style>
  <w:style w:type="paragraph" w:customStyle="1" w:styleId="article-info">
    <w:name w:val="article-info"/>
    <w:basedOn w:val="Normal"/>
    <w:link w:val="article-infoChar"/>
    <w:qFormat/>
    <w:rsid w:val="00B637BC"/>
    <w:pPr>
      <w:ind w:right="1583"/>
      <w:jc w:val="right"/>
    </w:pPr>
    <w:rPr>
      <w:sz w:val="16"/>
      <w:szCs w:val="16"/>
    </w:rPr>
  </w:style>
  <w:style w:type="character" w:customStyle="1" w:styleId="History-DatesChar">
    <w:name w:val="History-Dates Char"/>
    <w:basedOn w:val="AffilationChar"/>
    <w:link w:val="History-Dates"/>
    <w:rsid w:val="002F4CA8"/>
    <w:rPr>
      <w:rFonts w:ascii="Helvetica-Light" w:hAnsi="Helvetica-Light"/>
      <w:iCs/>
      <w:sz w:val="16"/>
      <w:szCs w:val="16"/>
      <w:lang w:val="en-US" w:eastAsia="en-US"/>
    </w:rPr>
  </w:style>
  <w:style w:type="paragraph" w:customStyle="1" w:styleId="para-first">
    <w:name w:val="para-first"/>
    <w:basedOn w:val="ParaNoInd"/>
    <w:link w:val="para-firstChar"/>
    <w:qFormat/>
    <w:rsid w:val="004E0596"/>
    <w:rPr>
      <w:sz w:val="16"/>
      <w:szCs w:val="16"/>
    </w:rPr>
  </w:style>
  <w:style w:type="character" w:customStyle="1" w:styleId="article-infoChar">
    <w:name w:val="article-info Char"/>
    <w:basedOn w:val="DefaultParagraphFont"/>
    <w:link w:val="article-info"/>
    <w:rsid w:val="00B637BC"/>
    <w:rPr>
      <w:rFonts w:ascii="Times" w:hAnsi="Times"/>
      <w:sz w:val="16"/>
      <w:szCs w:val="16"/>
      <w:lang w:val="en-US" w:eastAsia="en-US"/>
    </w:rPr>
  </w:style>
  <w:style w:type="paragraph" w:customStyle="1" w:styleId="para1">
    <w:name w:val="para"/>
    <w:basedOn w:val="Para"/>
    <w:link w:val="paraChar0"/>
    <w:qFormat/>
    <w:rsid w:val="004E0596"/>
    <w:rPr>
      <w:sz w:val="16"/>
      <w:szCs w:val="16"/>
    </w:rPr>
  </w:style>
  <w:style w:type="character" w:customStyle="1" w:styleId="ParaChar">
    <w:name w:val="Para Char"/>
    <w:basedOn w:val="DefaultParagraphFont"/>
    <w:link w:val="Para"/>
    <w:rsid w:val="004E0596"/>
    <w:rPr>
      <w:sz w:val="18"/>
      <w:lang w:val="en-US" w:eastAsia="en-US"/>
    </w:rPr>
  </w:style>
  <w:style w:type="character" w:customStyle="1" w:styleId="ParaNoIndChar">
    <w:name w:val="ParaNoInd Char"/>
    <w:basedOn w:val="ParaChar"/>
    <w:link w:val="ParaNoInd"/>
    <w:rsid w:val="004E0596"/>
    <w:rPr>
      <w:sz w:val="18"/>
      <w:lang w:val="en-US" w:eastAsia="en-US"/>
    </w:rPr>
  </w:style>
  <w:style w:type="character" w:customStyle="1" w:styleId="para-firstChar">
    <w:name w:val="para-first Char"/>
    <w:basedOn w:val="ParaNoIndChar"/>
    <w:link w:val="para-first"/>
    <w:rsid w:val="004E0596"/>
    <w:rPr>
      <w:sz w:val="16"/>
      <w:szCs w:val="16"/>
      <w:lang w:val="en-US" w:eastAsia="en-US"/>
    </w:rPr>
  </w:style>
  <w:style w:type="character" w:customStyle="1" w:styleId="Heading3Char">
    <w:name w:val="Heading 3 Char"/>
    <w:basedOn w:val="para-firstChar"/>
    <w:link w:val="Heading3"/>
    <w:rsid w:val="009D0B6E"/>
    <w:rPr>
      <w:b/>
      <w:sz w:val="16"/>
      <w:szCs w:val="16"/>
      <w:lang w:val="en-US" w:eastAsia="en-US"/>
    </w:rPr>
  </w:style>
  <w:style w:type="character" w:customStyle="1" w:styleId="paraChar0">
    <w:name w:val="para Char"/>
    <w:basedOn w:val="ParaChar"/>
    <w:link w:val="para1"/>
    <w:rsid w:val="004E0596"/>
    <w:rPr>
      <w:sz w:val="16"/>
      <w:szCs w:val="16"/>
      <w:lang w:val="en-US" w:eastAsia="en-US"/>
    </w:rPr>
  </w:style>
  <w:style w:type="character" w:customStyle="1" w:styleId="apple-converted-space">
    <w:name w:val="apple-converted-space"/>
    <w:basedOn w:val="DefaultParagraphFont"/>
    <w:rsid w:val="008D6D09"/>
  </w:style>
  <w:style w:type="character" w:styleId="Hyperlink">
    <w:name w:val="Hyperlink"/>
    <w:basedOn w:val="DefaultParagraphFont"/>
    <w:uiPriority w:val="99"/>
    <w:unhideWhenUsed/>
    <w:rsid w:val="008D6D09"/>
    <w:rPr>
      <w:color w:val="0000FF"/>
      <w:u w:val="single"/>
    </w:rPr>
  </w:style>
  <w:style w:type="character" w:styleId="CommentReference">
    <w:name w:val="annotation reference"/>
    <w:basedOn w:val="DefaultParagraphFont"/>
    <w:semiHidden/>
    <w:unhideWhenUsed/>
    <w:rsid w:val="00CC2A8E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CC2A8E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CC2A8E"/>
    <w:rPr>
      <w:rFonts w:ascii="Times" w:hAnsi="Times"/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C2A8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CC2A8E"/>
    <w:rPr>
      <w:rFonts w:ascii="Times" w:hAnsi="Times"/>
      <w:b/>
      <w:bCs/>
      <w:sz w:val="24"/>
      <w:szCs w:val="24"/>
      <w:lang w:val="en-US" w:eastAsia="en-US"/>
    </w:rPr>
  </w:style>
  <w:style w:type="paragraph" w:styleId="Revision">
    <w:name w:val="Revision"/>
    <w:hidden/>
    <w:uiPriority w:val="99"/>
    <w:semiHidden/>
    <w:rsid w:val="004F494E"/>
    <w:rPr>
      <w:rFonts w:ascii="Times" w:hAnsi="Times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ED4"/>
    <w:pPr>
      <w:spacing w:line="240" w:lineRule="exact"/>
    </w:pPr>
    <w:rPr>
      <w:rFonts w:ascii="Times" w:hAnsi="Times"/>
      <w:szCs w:val="24"/>
      <w:lang w:val="en-US" w:eastAsia="en-US"/>
    </w:rPr>
  </w:style>
  <w:style w:type="paragraph" w:styleId="Heading1">
    <w:name w:val="heading 1"/>
    <w:next w:val="Normal"/>
    <w:qFormat/>
    <w:rsid w:val="001A0125"/>
    <w:pPr>
      <w:numPr>
        <w:numId w:val="12"/>
      </w:numPr>
      <w:spacing w:before="360" w:after="50" w:line="240" w:lineRule="exact"/>
      <w:ind w:left="357" w:hanging="357"/>
      <w:outlineLvl w:val="0"/>
    </w:pPr>
    <w:rPr>
      <w:rFonts w:ascii="Helvetica" w:hAnsi="Helvetica"/>
      <w:b/>
      <w:lang w:val="en-US" w:eastAsia="en-US"/>
    </w:rPr>
  </w:style>
  <w:style w:type="paragraph" w:styleId="Heading2">
    <w:name w:val="heading 2"/>
    <w:next w:val="Normal"/>
    <w:autoRedefine/>
    <w:qFormat/>
    <w:rsid w:val="00DC5EDA"/>
    <w:pPr>
      <w:numPr>
        <w:numId w:val="13"/>
      </w:numPr>
      <w:spacing w:before="360" w:after="52" w:line="240" w:lineRule="exact"/>
      <w:outlineLvl w:val="1"/>
    </w:pPr>
    <w:rPr>
      <w:b/>
      <w:bCs/>
      <w:sz w:val="18"/>
      <w:szCs w:val="18"/>
      <w:lang w:val="en-US" w:eastAsia="en-US"/>
    </w:rPr>
  </w:style>
  <w:style w:type="paragraph" w:styleId="Heading3">
    <w:name w:val="heading 3"/>
    <w:basedOn w:val="para-first"/>
    <w:link w:val="Heading3Char"/>
    <w:qFormat/>
    <w:rsid w:val="009D0B6E"/>
    <w:p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D583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C5ED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C5ED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C5ED4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C5ED4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C5ED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5ED4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LineNumber">
    <w:name w:val="line number"/>
    <w:basedOn w:val="DefaultParagraphFont"/>
    <w:rsid w:val="00EC5ED4"/>
  </w:style>
  <w:style w:type="paragraph" w:styleId="Footer">
    <w:name w:val="footer"/>
    <w:basedOn w:val="Normal"/>
    <w:rsid w:val="00EC5ED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C5ED4"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rsid w:val="00EC5ED4"/>
    <w:pPr>
      <w:spacing w:before="140" w:line="160" w:lineRule="exact"/>
      <w:jc w:val="right"/>
    </w:pPr>
    <w:rPr>
      <w:rFonts w:ascii="Helvetica" w:hAnsi="Helvetica"/>
      <w:i/>
      <w:sz w:val="16"/>
      <w:lang w:val="en-US" w:eastAsia="en-US"/>
    </w:rPr>
  </w:style>
  <w:style w:type="paragraph" w:customStyle="1" w:styleId="DOILine">
    <w:name w:val="DOI Line"/>
    <w:basedOn w:val="Catchline"/>
    <w:rsid w:val="00EC5ED4"/>
    <w:pPr>
      <w:spacing w:before="44"/>
    </w:pPr>
  </w:style>
  <w:style w:type="paragraph" w:customStyle="1" w:styleId="Articletitle">
    <w:name w:val="Article title"/>
    <w:rsid w:val="00EC5ED4"/>
    <w:pPr>
      <w:spacing w:before="92" w:line="420" w:lineRule="exact"/>
    </w:pPr>
    <w:rPr>
      <w:rFonts w:ascii="Helvetica" w:hAnsi="Helvetica"/>
      <w:b/>
      <w:sz w:val="32"/>
      <w:lang w:val="en-US" w:eastAsia="en-US"/>
    </w:rPr>
  </w:style>
  <w:style w:type="paragraph" w:customStyle="1" w:styleId="Authorname">
    <w:name w:val="Author name"/>
    <w:link w:val="AuthornameChar"/>
    <w:rsid w:val="00EC5ED4"/>
    <w:pPr>
      <w:spacing w:before="70" w:line="300" w:lineRule="exact"/>
    </w:pPr>
    <w:rPr>
      <w:rFonts w:ascii="Helvetica-Light" w:hAnsi="Helvetica-Light"/>
      <w:iCs/>
      <w:sz w:val="26"/>
      <w:lang w:val="en-US" w:eastAsia="en-US"/>
    </w:rPr>
  </w:style>
  <w:style w:type="paragraph" w:customStyle="1" w:styleId="Affilation">
    <w:name w:val="Affilation"/>
    <w:basedOn w:val="Authorname"/>
    <w:link w:val="AffilationChar"/>
    <w:rsid w:val="00EC5ED4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EC5ED4"/>
    <w:pPr>
      <w:spacing w:before="0" w:after="294"/>
    </w:pPr>
    <w:rPr>
      <w:sz w:val="16"/>
    </w:rPr>
  </w:style>
  <w:style w:type="paragraph" w:customStyle="1" w:styleId="AbstractHead">
    <w:name w:val="Abstract Head"/>
    <w:link w:val="AbstractHeadChar"/>
    <w:rsid w:val="00EC5ED4"/>
    <w:pPr>
      <w:spacing w:before="210" w:after="10" w:line="220" w:lineRule="exact"/>
      <w:jc w:val="both"/>
    </w:pPr>
    <w:rPr>
      <w:rFonts w:ascii="Helvetica" w:hAnsi="Helvetica"/>
      <w:b/>
      <w:caps/>
      <w:sz w:val="16"/>
      <w:lang w:val="en-US" w:eastAsia="en-US"/>
    </w:rPr>
  </w:style>
  <w:style w:type="paragraph" w:customStyle="1" w:styleId="AbstractText">
    <w:name w:val="Abstract Text"/>
    <w:link w:val="AbstractTextChar"/>
    <w:rsid w:val="00EC5ED4"/>
    <w:pPr>
      <w:spacing w:line="220" w:lineRule="exact"/>
      <w:jc w:val="both"/>
    </w:pPr>
    <w:rPr>
      <w:rFonts w:ascii="Helvetica" w:hAnsi="Helvetica"/>
      <w:sz w:val="16"/>
      <w:lang w:val="en-US" w:eastAsia="en-US"/>
    </w:rPr>
  </w:style>
  <w:style w:type="paragraph" w:customStyle="1" w:styleId="Para">
    <w:name w:val="Para"/>
    <w:link w:val="ParaChar"/>
    <w:rsid w:val="00EC5ED4"/>
    <w:pPr>
      <w:spacing w:line="220" w:lineRule="exact"/>
      <w:ind w:firstLine="170"/>
      <w:jc w:val="both"/>
    </w:pPr>
    <w:rPr>
      <w:sz w:val="18"/>
      <w:lang w:val="en-US" w:eastAsia="en-US"/>
    </w:rPr>
  </w:style>
  <w:style w:type="paragraph" w:customStyle="1" w:styleId="ParaNoInd">
    <w:name w:val="ParaNoInd"/>
    <w:basedOn w:val="Para"/>
    <w:link w:val="ParaNoIndChar"/>
    <w:rsid w:val="00EC5ED4"/>
    <w:pPr>
      <w:ind w:firstLine="0"/>
    </w:pPr>
  </w:style>
  <w:style w:type="character" w:styleId="FootnoteReference">
    <w:name w:val="footnote reference"/>
    <w:basedOn w:val="DefaultParagraphFont"/>
    <w:semiHidden/>
    <w:rsid w:val="00EC5ED4"/>
    <w:rPr>
      <w:vertAlign w:val="superscript"/>
    </w:rPr>
  </w:style>
  <w:style w:type="character" w:styleId="PageNumber">
    <w:name w:val="page number"/>
    <w:basedOn w:val="DefaultParagraphFont"/>
    <w:rsid w:val="00EC5ED4"/>
    <w:rPr>
      <w:rFonts w:ascii="Helvetica" w:hAnsi="Helvetica"/>
      <w:b/>
      <w:sz w:val="18"/>
    </w:rPr>
  </w:style>
  <w:style w:type="paragraph" w:customStyle="1" w:styleId="Ahead">
    <w:name w:val="A head"/>
    <w:basedOn w:val="Heading1"/>
    <w:rsid w:val="00EC5ED4"/>
    <w:pPr>
      <w:numPr>
        <w:numId w:val="0"/>
      </w:numPr>
    </w:pPr>
  </w:style>
  <w:style w:type="paragraph" w:styleId="BlockText">
    <w:name w:val="Block Text"/>
    <w:basedOn w:val="Normal"/>
    <w:rsid w:val="00EC5ED4"/>
    <w:pPr>
      <w:spacing w:after="120"/>
      <w:ind w:left="1440" w:right="1440"/>
    </w:pPr>
  </w:style>
  <w:style w:type="character" w:customStyle="1" w:styleId="Chead">
    <w:name w:val="C head"/>
    <w:basedOn w:val="DefaultParagraphFont"/>
    <w:rsid w:val="00EC5ED4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rsid w:val="00EC5ED4"/>
    <w:pPr>
      <w:spacing w:before="126"/>
    </w:pPr>
  </w:style>
  <w:style w:type="paragraph" w:customStyle="1" w:styleId="NumberedList">
    <w:name w:val="Numbered List"/>
    <w:basedOn w:val="ParaNoInd"/>
    <w:rsid w:val="00EC5ED4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EC5ED4"/>
    <w:pPr>
      <w:spacing w:before="120"/>
    </w:pPr>
  </w:style>
  <w:style w:type="paragraph" w:customStyle="1" w:styleId="NumberedListlast">
    <w:name w:val="Numbered List last"/>
    <w:basedOn w:val="NumberedList"/>
    <w:rsid w:val="00EC5ED4"/>
    <w:pPr>
      <w:spacing w:after="120"/>
    </w:pPr>
  </w:style>
  <w:style w:type="paragraph" w:customStyle="1" w:styleId="BulletedList">
    <w:name w:val="Bulleted List"/>
    <w:basedOn w:val="ParaNoInd"/>
    <w:rsid w:val="00EC5ED4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EC5ED4"/>
    <w:pPr>
      <w:spacing w:before="120"/>
    </w:pPr>
  </w:style>
  <w:style w:type="paragraph" w:customStyle="1" w:styleId="BulletedListlast">
    <w:name w:val="Bulleted List last"/>
    <w:basedOn w:val="BulletedList"/>
    <w:rsid w:val="00EC5ED4"/>
    <w:pPr>
      <w:spacing w:after="120"/>
    </w:pPr>
  </w:style>
  <w:style w:type="paragraph" w:customStyle="1" w:styleId="MTDisplayEquation">
    <w:name w:val="MTDisplayEquation"/>
    <w:basedOn w:val="ParaNoInd"/>
    <w:next w:val="Normal"/>
    <w:rsid w:val="00EC5ED4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rsid w:val="00EC5ED4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EC5ED4"/>
    <w:pPr>
      <w:ind w:left="400" w:hanging="400"/>
    </w:pPr>
  </w:style>
  <w:style w:type="paragraph" w:customStyle="1" w:styleId="UnnumberedListfirst">
    <w:name w:val="Unnumbered List first"/>
    <w:basedOn w:val="UnnumberedList"/>
    <w:rsid w:val="00EC5ED4"/>
    <w:pPr>
      <w:spacing w:before="120"/>
    </w:pPr>
  </w:style>
  <w:style w:type="paragraph" w:customStyle="1" w:styleId="UnnumberedListlast">
    <w:name w:val="Unnumbered List last"/>
    <w:basedOn w:val="UnnumberedList"/>
    <w:rsid w:val="00EC5ED4"/>
    <w:pPr>
      <w:spacing w:after="120"/>
    </w:pPr>
  </w:style>
  <w:style w:type="paragraph" w:customStyle="1" w:styleId="EquationDisplay">
    <w:name w:val="Equation Display"/>
    <w:basedOn w:val="MTDisplayEquation"/>
    <w:rsid w:val="00EC5ED4"/>
    <w:pPr>
      <w:spacing w:before="120" w:after="120" w:line="240" w:lineRule="auto"/>
    </w:pPr>
  </w:style>
  <w:style w:type="paragraph" w:customStyle="1" w:styleId="FigureCaption">
    <w:name w:val="Figure Caption"/>
    <w:rsid w:val="00EC5ED4"/>
    <w:pPr>
      <w:spacing w:before="290" w:after="240" w:line="200" w:lineRule="exact"/>
      <w:jc w:val="both"/>
    </w:pPr>
    <w:rPr>
      <w:sz w:val="16"/>
      <w:lang w:val="en-US" w:eastAsia="en-US"/>
    </w:rPr>
  </w:style>
  <w:style w:type="paragraph" w:customStyle="1" w:styleId="Tablecaption">
    <w:name w:val="Table caption"/>
    <w:rsid w:val="00EC5ED4"/>
    <w:pPr>
      <w:spacing w:before="240" w:after="260" w:line="200" w:lineRule="exact"/>
    </w:pPr>
    <w:rPr>
      <w:sz w:val="16"/>
      <w:lang w:val="en-US" w:eastAsia="en-US"/>
    </w:rPr>
  </w:style>
  <w:style w:type="paragraph" w:customStyle="1" w:styleId="Tablebody">
    <w:name w:val="Table body"/>
    <w:rsid w:val="00EC5ED4"/>
    <w:pPr>
      <w:spacing w:line="200" w:lineRule="exact"/>
      <w:ind w:left="160" w:hanging="160"/>
    </w:pPr>
    <w:rPr>
      <w:sz w:val="16"/>
      <w:lang w:val="en-US" w:eastAsia="en-US"/>
    </w:rPr>
  </w:style>
  <w:style w:type="paragraph" w:customStyle="1" w:styleId="TableColumnhead">
    <w:name w:val="Table Column head"/>
    <w:basedOn w:val="Tablebody"/>
    <w:rsid w:val="00EC5ED4"/>
    <w:pPr>
      <w:spacing w:before="80" w:after="140"/>
    </w:pPr>
  </w:style>
  <w:style w:type="paragraph" w:customStyle="1" w:styleId="Tablebodyfirst">
    <w:name w:val="Table body first"/>
    <w:basedOn w:val="Tablebody"/>
    <w:rsid w:val="00EC5ED4"/>
    <w:pPr>
      <w:spacing w:before="90"/>
    </w:pPr>
  </w:style>
  <w:style w:type="paragraph" w:customStyle="1" w:styleId="Tablebodylast">
    <w:name w:val="Table body last"/>
    <w:basedOn w:val="Tablebody"/>
    <w:rsid w:val="00EC5ED4"/>
    <w:pPr>
      <w:spacing w:after="134"/>
    </w:pPr>
  </w:style>
  <w:style w:type="paragraph" w:customStyle="1" w:styleId="Tablefootnote">
    <w:name w:val="Table footnote"/>
    <w:rsid w:val="00EC5ED4"/>
    <w:pPr>
      <w:spacing w:before="80" w:line="180" w:lineRule="exact"/>
      <w:jc w:val="both"/>
    </w:pPr>
    <w:rPr>
      <w:sz w:val="14"/>
      <w:lang w:val="en-US" w:eastAsia="en-US"/>
    </w:rPr>
  </w:style>
  <w:style w:type="paragraph" w:customStyle="1" w:styleId="AckHead">
    <w:name w:val="Ack Head"/>
    <w:basedOn w:val="Ahead"/>
    <w:rsid w:val="00EC5ED4"/>
  </w:style>
  <w:style w:type="paragraph" w:customStyle="1" w:styleId="AckText">
    <w:name w:val="Ack Text"/>
    <w:basedOn w:val="ParaNoInd"/>
    <w:rsid w:val="00EC5ED4"/>
  </w:style>
  <w:style w:type="paragraph" w:customStyle="1" w:styleId="RefHead">
    <w:name w:val="Ref Head"/>
    <w:basedOn w:val="Ahead"/>
    <w:rsid w:val="00EC5ED4"/>
  </w:style>
  <w:style w:type="paragraph" w:customStyle="1" w:styleId="RefText">
    <w:name w:val="Ref Text"/>
    <w:rsid w:val="00EC5ED4"/>
    <w:pPr>
      <w:spacing w:line="180" w:lineRule="exact"/>
      <w:ind w:left="227" w:hanging="227"/>
      <w:jc w:val="both"/>
    </w:pPr>
    <w:rPr>
      <w:sz w:val="14"/>
      <w:lang w:val="en-US" w:eastAsia="en-US"/>
    </w:rPr>
  </w:style>
  <w:style w:type="paragraph" w:customStyle="1" w:styleId="BHead">
    <w:name w:val="B Head"/>
    <w:rsid w:val="00EC5ED4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  <w:lang w:val="en-US" w:eastAsia="en-US"/>
    </w:rPr>
  </w:style>
  <w:style w:type="paragraph" w:styleId="HTMLAddress">
    <w:name w:val="HTML Address"/>
    <w:basedOn w:val="Normal"/>
    <w:rsid w:val="00EC5ED4"/>
    <w:rPr>
      <w:i/>
      <w:iCs/>
    </w:rPr>
  </w:style>
  <w:style w:type="paragraph" w:customStyle="1" w:styleId="ArticleType">
    <w:name w:val="Article Type"/>
    <w:rsid w:val="00EC5ED4"/>
    <w:pPr>
      <w:spacing w:before="160"/>
    </w:pPr>
    <w:rPr>
      <w:rFonts w:ascii="Helvetica" w:hAnsi="Helvetica"/>
      <w:i/>
      <w:sz w:val="24"/>
      <w:lang w:val="en-US" w:eastAsia="en-US"/>
    </w:rPr>
  </w:style>
  <w:style w:type="paragraph" w:customStyle="1" w:styleId="Para0">
    <w:name w:val="&lt;Para&gt;"/>
    <w:basedOn w:val="Para"/>
    <w:rsid w:val="00EC5ED4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EC5ED4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EC5ED4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EC5ED4"/>
    <w:rPr>
      <w:sz w:val="16"/>
    </w:rPr>
  </w:style>
  <w:style w:type="paragraph" w:customStyle="1" w:styleId="FigureCaption0">
    <w:name w:val="&lt;Figure Caption&gt;"/>
    <w:basedOn w:val="FigureCaption"/>
    <w:rsid w:val="00EC5ED4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EC5ED4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EC5ED4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EC5ED4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EC5ED4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EC5ED4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EC5ED4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EC5ED4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EC5ED4"/>
    <w:pPr>
      <w:spacing w:line="200" w:lineRule="exact"/>
      <w:ind w:left="403" w:hanging="403"/>
    </w:pPr>
    <w:rPr>
      <w:sz w:val="16"/>
    </w:rPr>
  </w:style>
  <w:style w:type="table" w:styleId="TableGrid">
    <w:name w:val="Table Grid"/>
    <w:basedOn w:val="TableNormal"/>
    <w:rsid w:val="00CC6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A55800"/>
    <w:rPr>
      <w:rFonts w:ascii="Helvetica" w:hAnsi="Helvetica"/>
      <w:b/>
      <w:i/>
      <w:sz w:val="16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558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5800"/>
    <w:rPr>
      <w:rFonts w:ascii="Tahoma" w:hAnsi="Tahoma" w:cs="Tahoma"/>
      <w:sz w:val="16"/>
      <w:szCs w:val="16"/>
      <w:lang w:val="en-US" w:eastAsia="en-US"/>
    </w:rPr>
  </w:style>
  <w:style w:type="paragraph" w:customStyle="1" w:styleId="Abstract-Text">
    <w:name w:val="Abstract-Text"/>
    <w:basedOn w:val="AbstractText"/>
    <w:link w:val="Abstract-TextChar"/>
    <w:qFormat/>
    <w:rsid w:val="00A5432A"/>
    <w:rPr>
      <w:sz w:val="18"/>
      <w:szCs w:val="18"/>
    </w:rPr>
  </w:style>
  <w:style w:type="paragraph" w:customStyle="1" w:styleId="Abstract-Head">
    <w:name w:val="Abstract-Head"/>
    <w:basedOn w:val="AbstractHead"/>
    <w:link w:val="Abstract-HeadChar"/>
    <w:qFormat/>
    <w:rsid w:val="00A5432A"/>
    <w:pPr>
      <w:tabs>
        <w:tab w:val="left" w:pos="7140"/>
      </w:tabs>
      <w:spacing w:before="300" w:line="200" w:lineRule="exact"/>
    </w:pPr>
    <w:rPr>
      <w:caps w:val="0"/>
      <w:sz w:val="20"/>
    </w:rPr>
  </w:style>
  <w:style w:type="character" w:customStyle="1" w:styleId="AbstractTextChar">
    <w:name w:val="Abstract Text Char"/>
    <w:basedOn w:val="DefaultParagraphFont"/>
    <w:link w:val="AbstractText"/>
    <w:rsid w:val="00A5432A"/>
    <w:rPr>
      <w:rFonts w:ascii="Helvetica" w:hAnsi="Helvetica"/>
      <w:sz w:val="16"/>
      <w:lang w:val="en-US" w:eastAsia="en-US"/>
    </w:rPr>
  </w:style>
  <w:style w:type="character" w:customStyle="1" w:styleId="Abstract-TextChar">
    <w:name w:val="Abstract-Text Char"/>
    <w:basedOn w:val="AbstractTextChar"/>
    <w:link w:val="Abstract-Text"/>
    <w:rsid w:val="00A5432A"/>
    <w:rPr>
      <w:rFonts w:ascii="Helvetica" w:hAnsi="Helvetica"/>
      <w:sz w:val="18"/>
      <w:szCs w:val="18"/>
      <w:lang w:val="en-US" w:eastAsia="en-US"/>
    </w:rPr>
  </w:style>
  <w:style w:type="paragraph" w:customStyle="1" w:styleId="Author-Group">
    <w:name w:val="Author-Group"/>
    <w:basedOn w:val="Authorname"/>
    <w:link w:val="Author-GroupChar"/>
    <w:qFormat/>
    <w:rsid w:val="00513FFC"/>
    <w:pPr>
      <w:spacing w:before="100"/>
      <w:jc w:val="both"/>
    </w:pPr>
    <w:rPr>
      <w:sz w:val="24"/>
      <w:szCs w:val="24"/>
    </w:rPr>
  </w:style>
  <w:style w:type="character" w:customStyle="1" w:styleId="AbstractHeadChar">
    <w:name w:val="Abstract Head Char"/>
    <w:basedOn w:val="DefaultParagraphFont"/>
    <w:link w:val="AbstractHead"/>
    <w:rsid w:val="00A5432A"/>
    <w:rPr>
      <w:rFonts w:ascii="Helvetica" w:hAnsi="Helvetica"/>
      <w:b/>
      <w:caps/>
      <w:sz w:val="16"/>
      <w:lang w:val="en-US" w:eastAsia="en-US"/>
    </w:rPr>
  </w:style>
  <w:style w:type="character" w:customStyle="1" w:styleId="Abstract-HeadChar">
    <w:name w:val="Abstract-Head Char"/>
    <w:basedOn w:val="AbstractHeadChar"/>
    <w:link w:val="Abstract-Head"/>
    <w:rsid w:val="00A5432A"/>
    <w:rPr>
      <w:rFonts w:ascii="Helvetica" w:hAnsi="Helvetica"/>
      <w:b/>
      <w:caps/>
      <w:sz w:val="16"/>
      <w:lang w:val="en-US" w:eastAsia="en-US"/>
    </w:rPr>
  </w:style>
  <w:style w:type="paragraph" w:customStyle="1" w:styleId="Author-Affiliation">
    <w:name w:val="Author-Affiliation"/>
    <w:basedOn w:val="Affilation"/>
    <w:link w:val="Author-AffiliationChar"/>
    <w:qFormat/>
    <w:rsid w:val="00513FFC"/>
    <w:pPr>
      <w:spacing w:before="100"/>
      <w:jc w:val="both"/>
    </w:pPr>
    <w:rPr>
      <w:sz w:val="18"/>
      <w:szCs w:val="18"/>
    </w:rPr>
  </w:style>
  <w:style w:type="character" w:customStyle="1" w:styleId="AuthornameChar">
    <w:name w:val="Author name Char"/>
    <w:basedOn w:val="DefaultParagraphFont"/>
    <w:link w:val="Authorname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GroupChar">
    <w:name w:val="Author-Group Char"/>
    <w:basedOn w:val="AuthornameChar"/>
    <w:link w:val="Author-Group"/>
    <w:rsid w:val="00513FFC"/>
    <w:rPr>
      <w:rFonts w:ascii="Helvetica-Light" w:hAnsi="Helvetica-Light"/>
      <w:iCs/>
      <w:sz w:val="24"/>
      <w:szCs w:val="24"/>
      <w:lang w:val="en-US" w:eastAsia="en-US"/>
    </w:rPr>
  </w:style>
  <w:style w:type="paragraph" w:styleId="Title">
    <w:name w:val="Title"/>
    <w:basedOn w:val="Articletitle"/>
    <w:next w:val="Normal"/>
    <w:link w:val="TitleChar"/>
    <w:qFormat/>
    <w:rsid w:val="00435193"/>
    <w:pPr>
      <w:jc w:val="both"/>
    </w:pPr>
    <w:rPr>
      <w:sz w:val="36"/>
      <w:szCs w:val="36"/>
    </w:rPr>
  </w:style>
  <w:style w:type="character" w:customStyle="1" w:styleId="AffilationChar">
    <w:name w:val="Affilation Char"/>
    <w:basedOn w:val="AuthornameChar"/>
    <w:link w:val="Affilation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AffiliationChar">
    <w:name w:val="Author-Affiliation Char"/>
    <w:basedOn w:val="AffilationChar"/>
    <w:link w:val="Author-Affiliation"/>
    <w:rsid w:val="00513FFC"/>
    <w:rPr>
      <w:rFonts w:ascii="Helvetica-Light" w:hAnsi="Helvetica-Light"/>
      <w:iCs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435193"/>
    <w:rPr>
      <w:rFonts w:ascii="Helvetica" w:hAnsi="Helvetica"/>
      <w:b/>
      <w:sz w:val="36"/>
      <w:szCs w:val="36"/>
      <w:lang w:val="en-US" w:eastAsia="en-US"/>
    </w:rPr>
  </w:style>
  <w:style w:type="paragraph" w:styleId="Subtitle">
    <w:name w:val="Subtitle"/>
    <w:basedOn w:val="ArticleType"/>
    <w:next w:val="Normal"/>
    <w:link w:val="SubtitleChar"/>
    <w:qFormat/>
    <w:rsid w:val="00435193"/>
    <w:pPr>
      <w:jc w:val="both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35193"/>
    <w:rPr>
      <w:rFonts w:ascii="Helvetica" w:hAnsi="Helvetica"/>
      <w:i/>
      <w:sz w:val="28"/>
      <w:szCs w:val="28"/>
      <w:lang w:val="en-US" w:eastAsia="en-US"/>
    </w:rPr>
  </w:style>
  <w:style w:type="paragraph" w:customStyle="1" w:styleId="corrs-au">
    <w:name w:val="corrs-au"/>
    <w:basedOn w:val="Authorname"/>
    <w:link w:val="corrs-auChar"/>
    <w:qFormat/>
    <w:rsid w:val="002F4CA8"/>
    <w:pPr>
      <w:jc w:val="both"/>
    </w:pPr>
    <w:rPr>
      <w:sz w:val="17"/>
      <w:szCs w:val="17"/>
    </w:rPr>
  </w:style>
  <w:style w:type="paragraph" w:customStyle="1" w:styleId="History-Dates">
    <w:name w:val="History-Dates"/>
    <w:basedOn w:val="Affilation"/>
    <w:link w:val="History-DatesChar"/>
    <w:qFormat/>
    <w:rsid w:val="002F4CA8"/>
    <w:pPr>
      <w:jc w:val="both"/>
    </w:pPr>
    <w:rPr>
      <w:sz w:val="16"/>
      <w:szCs w:val="16"/>
    </w:rPr>
  </w:style>
  <w:style w:type="character" w:customStyle="1" w:styleId="corrs-auChar">
    <w:name w:val="corrs-au Char"/>
    <w:basedOn w:val="AuthornameChar"/>
    <w:link w:val="corrs-au"/>
    <w:rsid w:val="002F4CA8"/>
    <w:rPr>
      <w:rFonts w:ascii="Helvetica-Light" w:hAnsi="Helvetica-Light"/>
      <w:iCs/>
      <w:sz w:val="17"/>
      <w:szCs w:val="17"/>
      <w:lang w:val="en-US" w:eastAsia="en-US"/>
    </w:rPr>
  </w:style>
  <w:style w:type="paragraph" w:customStyle="1" w:styleId="article-info">
    <w:name w:val="article-info"/>
    <w:basedOn w:val="Normal"/>
    <w:link w:val="article-infoChar"/>
    <w:qFormat/>
    <w:rsid w:val="00B637BC"/>
    <w:pPr>
      <w:ind w:right="1583"/>
      <w:jc w:val="right"/>
    </w:pPr>
    <w:rPr>
      <w:sz w:val="16"/>
      <w:szCs w:val="16"/>
    </w:rPr>
  </w:style>
  <w:style w:type="character" w:customStyle="1" w:styleId="History-DatesChar">
    <w:name w:val="History-Dates Char"/>
    <w:basedOn w:val="AffilationChar"/>
    <w:link w:val="History-Dates"/>
    <w:rsid w:val="002F4CA8"/>
    <w:rPr>
      <w:rFonts w:ascii="Helvetica-Light" w:hAnsi="Helvetica-Light"/>
      <w:iCs/>
      <w:sz w:val="16"/>
      <w:szCs w:val="16"/>
      <w:lang w:val="en-US" w:eastAsia="en-US"/>
    </w:rPr>
  </w:style>
  <w:style w:type="paragraph" w:customStyle="1" w:styleId="para-first">
    <w:name w:val="para-first"/>
    <w:basedOn w:val="ParaNoInd"/>
    <w:link w:val="para-firstChar"/>
    <w:qFormat/>
    <w:rsid w:val="004E0596"/>
    <w:rPr>
      <w:sz w:val="16"/>
      <w:szCs w:val="16"/>
    </w:rPr>
  </w:style>
  <w:style w:type="character" w:customStyle="1" w:styleId="article-infoChar">
    <w:name w:val="article-info Char"/>
    <w:basedOn w:val="DefaultParagraphFont"/>
    <w:link w:val="article-info"/>
    <w:rsid w:val="00B637BC"/>
    <w:rPr>
      <w:rFonts w:ascii="Times" w:hAnsi="Times"/>
      <w:sz w:val="16"/>
      <w:szCs w:val="16"/>
      <w:lang w:val="en-US" w:eastAsia="en-US"/>
    </w:rPr>
  </w:style>
  <w:style w:type="paragraph" w:customStyle="1" w:styleId="para1">
    <w:name w:val="para"/>
    <w:basedOn w:val="Para"/>
    <w:link w:val="paraChar0"/>
    <w:qFormat/>
    <w:rsid w:val="004E0596"/>
    <w:rPr>
      <w:sz w:val="16"/>
      <w:szCs w:val="16"/>
    </w:rPr>
  </w:style>
  <w:style w:type="character" w:customStyle="1" w:styleId="ParaChar">
    <w:name w:val="Para Char"/>
    <w:basedOn w:val="DefaultParagraphFont"/>
    <w:link w:val="Para"/>
    <w:rsid w:val="004E0596"/>
    <w:rPr>
      <w:sz w:val="18"/>
      <w:lang w:val="en-US" w:eastAsia="en-US"/>
    </w:rPr>
  </w:style>
  <w:style w:type="character" w:customStyle="1" w:styleId="ParaNoIndChar">
    <w:name w:val="ParaNoInd Char"/>
    <w:basedOn w:val="ParaChar"/>
    <w:link w:val="ParaNoInd"/>
    <w:rsid w:val="004E0596"/>
    <w:rPr>
      <w:sz w:val="18"/>
      <w:lang w:val="en-US" w:eastAsia="en-US"/>
    </w:rPr>
  </w:style>
  <w:style w:type="character" w:customStyle="1" w:styleId="para-firstChar">
    <w:name w:val="para-first Char"/>
    <w:basedOn w:val="ParaNoIndChar"/>
    <w:link w:val="para-first"/>
    <w:rsid w:val="004E0596"/>
    <w:rPr>
      <w:sz w:val="16"/>
      <w:szCs w:val="16"/>
      <w:lang w:val="en-US" w:eastAsia="en-US"/>
    </w:rPr>
  </w:style>
  <w:style w:type="character" w:customStyle="1" w:styleId="Heading3Char">
    <w:name w:val="Heading 3 Char"/>
    <w:basedOn w:val="para-firstChar"/>
    <w:link w:val="Heading3"/>
    <w:rsid w:val="009D0B6E"/>
    <w:rPr>
      <w:b/>
      <w:sz w:val="16"/>
      <w:szCs w:val="16"/>
      <w:lang w:val="en-US" w:eastAsia="en-US"/>
    </w:rPr>
  </w:style>
  <w:style w:type="character" w:customStyle="1" w:styleId="paraChar0">
    <w:name w:val="para Char"/>
    <w:basedOn w:val="ParaChar"/>
    <w:link w:val="para1"/>
    <w:rsid w:val="004E0596"/>
    <w:rPr>
      <w:sz w:val="16"/>
      <w:szCs w:val="16"/>
      <w:lang w:val="en-US" w:eastAsia="en-US"/>
    </w:rPr>
  </w:style>
  <w:style w:type="character" w:customStyle="1" w:styleId="apple-converted-space">
    <w:name w:val="apple-converted-space"/>
    <w:basedOn w:val="DefaultParagraphFont"/>
    <w:rsid w:val="008D6D09"/>
  </w:style>
  <w:style w:type="character" w:styleId="Hyperlink">
    <w:name w:val="Hyperlink"/>
    <w:basedOn w:val="DefaultParagraphFont"/>
    <w:uiPriority w:val="99"/>
    <w:unhideWhenUsed/>
    <w:rsid w:val="008D6D09"/>
    <w:rPr>
      <w:color w:val="0000FF"/>
      <w:u w:val="single"/>
    </w:rPr>
  </w:style>
  <w:style w:type="character" w:styleId="CommentReference">
    <w:name w:val="annotation reference"/>
    <w:basedOn w:val="DefaultParagraphFont"/>
    <w:semiHidden/>
    <w:unhideWhenUsed/>
    <w:rsid w:val="00CC2A8E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CC2A8E"/>
    <w:pPr>
      <w:spacing w:line="240" w:lineRule="auto"/>
    </w:pPr>
    <w:rPr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CC2A8E"/>
    <w:rPr>
      <w:rFonts w:ascii="Times" w:hAnsi="Times"/>
      <w:sz w:val="24"/>
      <w:szCs w:val="24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C2A8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rsid w:val="00CC2A8E"/>
    <w:rPr>
      <w:rFonts w:ascii="Times" w:hAnsi="Times"/>
      <w:b/>
      <w:bCs/>
      <w:sz w:val="24"/>
      <w:szCs w:val="24"/>
      <w:lang w:val="en-US" w:eastAsia="en-US"/>
    </w:rPr>
  </w:style>
  <w:style w:type="paragraph" w:styleId="Revision">
    <w:name w:val="Revision"/>
    <w:hidden/>
    <w:uiPriority w:val="99"/>
    <w:semiHidden/>
    <w:rsid w:val="004F494E"/>
    <w:rPr>
      <w:rFonts w:ascii="Times" w:hAnsi="Times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21" Type="http://schemas.microsoft.com/office/2011/relationships/people" Target="people.xml"/><Relationship Id="rId22" Type="http://schemas.microsoft.com/office/2011/relationships/commentsExtended" Target="commentsExtended.xml"/><Relationship Id="rId10" Type="http://schemas.openxmlformats.org/officeDocument/2006/relationships/header" Target="header2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yperlink" Target="http://github.com/jmschrei/pomegranate" TargetMode="External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hyperlink" Target="http://github.com/jmschrei/pomegranate" TargetMode="Externa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00C9F2-9140-A448-B712-276313D4B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1309</Words>
  <Characters>7466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</vt:lpstr>
    </vt:vector>
  </TitlesOfParts>
  <Company>NISPL</Company>
  <LinksUpToDate>false</LinksUpToDate>
  <CharactersWithSpaces>8758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creator>Nicholas Giangreco</dc:creator>
  <cp:lastModifiedBy>Felix</cp:lastModifiedBy>
  <cp:revision>137</cp:revision>
  <cp:lastPrinted>2007-07-04T12:14:00Z</cp:lastPrinted>
  <dcterms:created xsi:type="dcterms:W3CDTF">2017-04-29T21:03:00Z</dcterms:created>
  <dcterms:modified xsi:type="dcterms:W3CDTF">2017-05-08T19:00:00Z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oup</vt:lpwstr>
  </property>
  <property fmtid="{D5CDD505-2E9C-101B-9397-08002B2CF9AE}" pid="3" name="MTWinEqns">
    <vt:bool>true</vt:bool>
  </property>
  <property fmtid="{D5CDD505-2E9C-101B-9397-08002B2CF9AE}" pid="4" name="_AdHocReviewCycleID">
    <vt:i4>-278729539</vt:i4>
  </property>
  <property fmtid="{D5CDD505-2E9C-101B-9397-08002B2CF9AE}" pid="5" name="_EmailSubject">
    <vt:lpwstr>MS Word Template query</vt:lpwstr>
  </property>
  <property fmtid="{D5CDD505-2E9C-101B-9397-08002B2CF9AE}" pid="6" name="_AuthorEmail">
    <vt:lpwstr>Bioinformatics@editorialoffice.co.uk</vt:lpwstr>
  </property>
  <property fmtid="{D5CDD505-2E9C-101B-9397-08002B2CF9AE}" pid="7" name="_AuthorEmailDisplayName">
    <vt:lpwstr>Bioinformatics Editorial Office</vt:lpwstr>
  </property>
  <property fmtid="{D5CDD505-2E9C-101B-9397-08002B2CF9AE}" pid="8" name="_ReviewingToolsShownOnce">
    <vt:lpwstr/>
  </property>
</Properties>
</file>